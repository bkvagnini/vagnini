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2A5CB" w14:textId="77777777" w:rsidR="005D6E22" w:rsidRPr="00EE27E9" w:rsidRDefault="005D6E22" w:rsidP="00EE27E9">
      <w:pPr>
        <w:pStyle w:val="Heading1"/>
      </w:pPr>
      <w:bookmarkStart w:id="0" w:name="_GoBack"/>
      <w:bookmarkEnd w:id="0"/>
      <w:r w:rsidRPr="00EE27E9">
        <w:t>Using Feedback with Formative Assessments</w:t>
      </w:r>
    </w:p>
    <w:p w14:paraId="031F4ECA" w14:textId="77777777" w:rsidR="005D6E22" w:rsidRPr="00070285" w:rsidRDefault="005D6E22" w:rsidP="005D6E22">
      <w:pPr>
        <w:spacing w:before="60" w:after="0"/>
        <w:rPr>
          <w:rFonts w:ascii="Times New Roman" w:hAnsi="Times New Roman"/>
        </w:rPr>
      </w:pPr>
      <w:r w:rsidRPr="00070285">
        <w:rPr>
          <w:rFonts w:ascii="Times New Roman" w:hAnsi="Times New Roman"/>
        </w:rPr>
        <w:t xml:space="preserve">Learning relies on receiving </w:t>
      </w:r>
      <w:r w:rsidR="0040205D" w:rsidRPr="00070285">
        <w:rPr>
          <w:rFonts w:ascii="Times New Roman" w:hAnsi="Times New Roman"/>
          <w:b/>
          <w:color w:val="4F81BD" w:themeColor="accent1"/>
        </w:rPr>
        <w:t>feedback</w:t>
      </w:r>
      <w:r w:rsidR="0040205D" w:rsidRPr="00070285">
        <w:rPr>
          <w:rFonts w:ascii="Times New Roman" w:hAnsi="Times New Roman"/>
          <w:b/>
          <w:bCs/>
          <w:color w:val="4F81BD" w:themeColor="accent1"/>
        </w:rPr>
        <w:sym w:font="Webdings" w:char="F029"/>
      </w:r>
      <w:r w:rsidR="0040205D" w:rsidRPr="00070285">
        <w:rPr>
          <w:rStyle w:val="EndnoteReference"/>
          <w:rFonts w:ascii="Times New Roman" w:hAnsi="Times New Roman"/>
          <w:b/>
          <w:bCs/>
          <w:color w:val="4F81BD" w:themeColor="accent1"/>
        </w:rPr>
        <w:endnoteReference w:id="1"/>
      </w:r>
      <w:r w:rsidR="0040205D" w:rsidRPr="008969C0">
        <w:rPr>
          <w:rFonts w:ascii="Times New Roman" w:hAnsi="Times New Roman"/>
          <w:bCs/>
        </w:rPr>
        <w:t>.</w:t>
      </w:r>
      <w:r w:rsidR="0040205D" w:rsidRPr="00070285">
        <w:rPr>
          <w:rFonts w:ascii="Times New Roman" w:hAnsi="Times New Roman"/>
          <w:b/>
          <w:bCs/>
        </w:rPr>
        <w:t xml:space="preserve"> </w:t>
      </w:r>
      <w:r w:rsidRPr="00070285">
        <w:rPr>
          <w:rFonts w:ascii="Times New Roman" w:hAnsi="Times New Roman"/>
        </w:rPr>
        <w:t xml:space="preserve">You </w:t>
      </w:r>
      <w:r w:rsidR="00965457">
        <w:rPr>
          <w:rFonts w:ascii="Times New Roman" w:hAnsi="Times New Roman"/>
        </w:rPr>
        <w:t xml:space="preserve">would </w:t>
      </w:r>
      <w:r w:rsidRPr="00070285">
        <w:rPr>
          <w:rFonts w:ascii="Times New Roman" w:hAnsi="Times New Roman"/>
        </w:rPr>
        <w:t xml:space="preserve">never learn how to turn on an iPad without some level of feedback, such as observing what happens when you push its buttons, sensing how long you have to hold down </w:t>
      </w:r>
      <w:r w:rsidR="008969C0">
        <w:rPr>
          <w:rFonts w:ascii="Times New Roman" w:hAnsi="Times New Roman"/>
        </w:rPr>
        <w:t xml:space="preserve">the </w:t>
      </w:r>
      <w:r w:rsidRPr="00070285">
        <w:rPr>
          <w:rFonts w:ascii="Times New Roman" w:hAnsi="Times New Roman"/>
        </w:rPr>
        <w:t>power button, and seeing the image appear on the screen</w:t>
      </w:r>
      <w:r w:rsidR="008969C0">
        <w:rPr>
          <w:rFonts w:ascii="Times New Roman" w:hAnsi="Times New Roman"/>
        </w:rPr>
        <w:t>,</w:t>
      </w:r>
      <w:r w:rsidRPr="00070285">
        <w:rPr>
          <w:rFonts w:ascii="Times New Roman" w:hAnsi="Times New Roman"/>
        </w:rPr>
        <w:t xml:space="preserve"> indicating the iPad </w:t>
      </w:r>
      <w:r w:rsidR="008969C0">
        <w:rPr>
          <w:rFonts w:ascii="Times New Roman" w:hAnsi="Times New Roman"/>
        </w:rPr>
        <w:t xml:space="preserve">has </w:t>
      </w:r>
      <w:r w:rsidRPr="00070285">
        <w:rPr>
          <w:rFonts w:ascii="Times New Roman" w:hAnsi="Times New Roman"/>
        </w:rPr>
        <w:t xml:space="preserve">been successfully turned on. Many aspects of using an iPad are </w:t>
      </w:r>
      <w:r w:rsidR="00567BD3" w:rsidRPr="00070285">
        <w:rPr>
          <w:rFonts w:ascii="Times New Roman" w:hAnsi="Times New Roman"/>
        </w:rPr>
        <w:t xml:space="preserve">so </w:t>
      </w:r>
      <w:r w:rsidRPr="00070285">
        <w:rPr>
          <w:rFonts w:ascii="Times New Roman" w:hAnsi="Times New Roman"/>
        </w:rPr>
        <w:t xml:space="preserve">intuitive </w:t>
      </w:r>
      <w:r w:rsidR="00567BD3" w:rsidRPr="00070285">
        <w:rPr>
          <w:rFonts w:ascii="Times New Roman" w:hAnsi="Times New Roman"/>
        </w:rPr>
        <w:t>that</w:t>
      </w:r>
      <w:r w:rsidRPr="00070285">
        <w:rPr>
          <w:rFonts w:ascii="Times New Roman" w:hAnsi="Times New Roman"/>
        </w:rPr>
        <w:t xml:space="preserve"> self-generated feedback from experimentation adequately guides learning. </w:t>
      </w:r>
      <w:r w:rsidR="00567BD3" w:rsidRPr="00070285">
        <w:rPr>
          <w:rFonts w:ascii="Times New Roman" w:hAnsi="Times New Roman"/>
        </w:rPr>
        <w:t>This</w:t>
      </w:r>
      <w:r w:rsidRPr="00070285">
        <w:rPr>
          <w:rFonts w:ascii="Times New Roman" w:hAnsi="Times New Roman"/>
        </w:rPr>
        <w:t xml:space="preserve"> is not the case with most skills learned in school. Because of </w:t>
      </w:r>
      <w:r w:rsidR="008969C0">
        <w:rPr>
          <w:rFonts w:ascii="Times New Roman" w:hAnsi="Times New Roman"/>
        </w:rPr>
        <w:t xml:space="preserve">its </w:t>
      </w:r>
      <w:r w:rsidRPr="00070285">
        <w:rPr>
          <w:rFonts w:ascii="Times New Roman" w:hAnsi="Times New Roman"/>
        </w:rPr>
        <w:t xml:space="preserve">complexity, effective learning </w:t>
      </w:r>
      <w:r w:rsidR="00384BFD" w:rsidRPr="00070285">
        <w:rPr>
          <w:rFonts w:ascii="Times New Roman" w:hAnsi="Times New Roman"/>
        </w:rPr>
        <w:t xml:space="preserve">of academic skills </w:t>
      </w:r>
      <w:r w:rsidRPr="00070285">
        <w:rPr>
          <w:rFonts w:ascii="Times New Roman" w:hAnsi="Times New Roman"/>
        </w:rPr>
        <w:t xml:space="preserve">requires </w:t>
      </w:r>
      <w:r w:rsidR="008969C0">
        <w:rPr>
          <w:rFonts w:ascii="Times New Roman" w:hAnsi="Times New Roman"/>
        </w:rPr>
        <w:t xml:space="preserve">different types </w:t>
      </w:r>
      <w:r w:rsidRPr="00070285">
        <w:rPr>
          <w:rFonts w:ascii="Times New Roman" w:hAnsi="Times New Roman"/>
        </w:rPr>
        <w:t>of feedback, including feedback teachers provide students</w:t>
      </w:r>
      <w:r w:rsidR="00965457">
        <w:rPr>
          <w:rFonts w:ascii="Times New Roman" w:hAnsi="Times New Roman"/>
        </w:rPr>
        <w:t xml:space="preserve"> and </w:t>
      </w:r>
      <w:r w:rsidRPr="00070285">
        <w:rPr>
          <w:rFonts w:ascii="Times New Roman" w:hAnsi="Times New Roman"/>
        </w:rPr>
        <w:t>feedback students provide each other, in addition to the feedback students obtain on their own.</w:t>
      </w:r>
    </w:p>
    <w:p w14:paraId="631E6064" w14:textId="77777777" w:rsidR="00730762" w:rsidRPr="00070285" w:rsidRDefault="005D6E22" w:rsidP="00EA2DA5">
      <w:pPr>
        <w:spacing w:before="120" w:after="0"/>
        <w:rPr>
          <w:rFonts w:ascii="Times New Roman" w:hAnsi="Times New Roman"/>
        </w:rPr>
      </w:pPr>
      <w:r w:rsidRPr="00070285">
        <w:rPr>
          <w:rFonts w:ascii="Times New Roman" w:hAnsi="Times New Roman"/>
        </w:rPr>
        <w:t xml:space="preserve">Feedback is part of the package deal we associate with formative assessment. </w:t>
      </w:r>
      <w:r w:rsidR="008969C0">
        <w:rPr>
          <w:rFonts w:ascii="Times New Roman" w:hAnsi="Times New Roman"/>
        </w:rPr>
        <w:t>While f</w:t>
      </w:r>
      <w:r w:rsidR="00613F7D" w:rsidRPr="00070285">
        <w:rPr>
          <w:rFonts w:ascii="Times New Roman" w:hAnsi="Times New Roman"/>
        </w:rPr>
        <w:t>ormative</w:t>
      </w:r>
      <w:r w:rsidRPr="00070285">
        <w:rPr>
          <w:rFonts w:ascii="Times New Roman" w:hAnsi="Times New Roman"/>
        </w:rPr>
        <w:t xml:space="preserve"> assessment</w:t>
      </w:r>
      <w:r w:rsidR="00613F7D" w:rsidRPr="00070285">
        <w:rPr>
          <w:rFonts w:ascii="Times New Roman" w:hAnsi="Times New Roman"/>
        </w:rPr>
        <w:t>s can</w:t>
      </w:r>
      <w:r w:rsidR="00567BD3" w:rsidRPr="00070285">
        <w:rPr>
          <w:rFonts w:ascii="Times New Roman" w:hAnsi="Times New Roman"/>
        </w:rPr>
        <w:t xml:space="preserve"> significantly improve</w:t>
      </w:r>
      <w:r w:rsidRPr="00070285">
        <w:rPr>
          <w:rFonts w:ascii="Times New Roman" w:hAnsi="Times New Roman"/>
        </w:rPr>
        <w:t xml:space="preserve"> learning, </w:t>
      </w:r>
      <w:r w:rsidR="008969C0">
        <w:rPr>
          <w:rFonts w:ascii="Times New Roman" w:hAnsi="Times New Roman"/>
        </w:rPr>
        <w:t xml:space="preserve">they </w:t>
      </w:r>
      <w:r w:rsidRPr="00070285">
        <w:rPr>
          <w:rFonts w:ascii="Times New Roman" w:hAnsi="Times New Roman"/>
        </w:rPr>
        <w:t xml:space="preserve">are meaningless without </w:t>
      </w:r>
      <w:commentRangeStart w:id="1"/>
      <w:r w:rsidRPr="00070285">
        <w:rPr>
          <w:rFonts w:ascii="Times New Roman" w:hAnsi="Times New Roman"/>
        </w:rPr>
        <w:t xml:space="preserve">student </w:t>
      </w:r>
      <w:commentRangeEnd w:id="1"/>
      <w:r w:rsidR="008969C0">
        <w:rPr>
          <w:rStyle w:val="CommentReference"/>
        </w:rPr>
        <w:commentReference w:id="1"/>
      </w:r>
      <w:r w:rsidRPr="00070285">
        <w:rPr>
          <w:rFonts w:ascii="Times New Roman" w:hAnsi="Times New Roman"/>
        </w:rPr>
        <w:t xml:space="preserve">feedback. </w:t>
      </w:r>
      <w:r w:rsidR="00E752FF" w:rsidRPr="00070285">
        <w:rPr>
          <w:rFonts w:ascii="Times New Roman" w:hAnsi="Times New Roman"/>
        </w:rPr>
        <w:t>The most common type of teacher</w:t>
      </w:r>
      <w:r w:rsidR="00965457">
        <w:rPr>
          <w:rFonts w:ascii="Times New Roman" w:hAnsi="Times New Roman"/>
        </w:rPr>
        <w:t>-</w:t>
      </w:r>
      <w:r w:rsidR="00E752FF" w:rsidRPr="00070285">
        <w:rPr>
          <w:rFonts w:ascii="Times New Roman" w:hAnsi="Times New Roman"/>
        </w:rPr>
        <w:t>to</w:t>
      </w:r>
      <w:r w:rsidR="00965457">
        <w:rPr>
          <w:rFonts w:ascii="Times New Roman" w:hAnsi="Times New Roman"/>
        </w:rPr>
        <w:t>-</w:t>
      </w:r>
      <w:r w:rsidR="00E752FF" w:rsidRPr="00070285">
        <w:rPr>
          <w:rFonts w:ascii="Times New Roman" w:hAnsi="Times New Roman"/>
        </w:rPr>
        <w:t xml:space="preserve">student feedback is a teacher praising </w:t>
      </w:r>
      <w:r w:rsidR="008969C0">
        <w:rPr>
          <w:rFonts w:ascii="Times New Roman" w:hAnsi="Times New Roman"/>
        </w:rPr>
        <w:t xml:space="preserve">a </w:t>
      </w:r>
      <w:r w:rsidR="00E752FF" w:rsidRPr="00070285">
        <w:rPr>
          <w:rFonts w:ascii="Times New Roman" w:hAnsi="Times New Roman"/>
        </w:rPr>
        <w:t>student</w:t>
      </w:r>
      <w:r w:rsidR="008969C0">
        <w:rPr>
          <w:rFonts w:ascii="Times New Roman" w:hAnsi="Times New Roman"/>
        </w:rPr>
        <w:t>’s</w:t>
      </w:r>
      <w:r w:rsidR="00E752FF" w:rsidRPr="00070285">
        <w:rPr>
          <w:rFonts w:ascii="Times New Roman" w:hAnsi="Times New Roman"/>
        </w:rPr>
        <w:t xml:space="preserve"> work. Although</w:t>
      </w:r>
      <w:r w:rsidR="00730762" w:rsidRPr="00070285">
        <w:rPr>
          <w:rFonts w:ascii="Times New Roman" w:hAnsi="Times New Roman"/>
        </w:rPr>
        <w:t xml:space="preserve"> praising </w:t>
      </w:r>
      <w:r w:rsidR="008969C0">
        <w:rPr>
          <w:rFonts w:ascii="Times New Roman" w:hAnsi="Times New Roman"/>
        </w:rPr>
        <w:t xml:space="preserve">a </w:t>
      </w:r>
      <w:r w:rsidR="00730762" w:rsidRPr="00070285">
        <w:rPr>
          <w:rFonts w:ascii="Times New Roman" w:hAnsi="Times New Roman"/>
        </w:rPr>
        <w:t>student</w:t>
      </w:r>
      <w:r w:rsidR="008969C0">
        <w:rPr>
          <w:rFonts w:ascii="Times New Roman" w:hAnsi="Times New Roman"/>
        </w:rPr>
        <w:t>’s</w:t>
      </w:r>
      <w:r w:rsidR="00730762" w:rsidRPr="00070285">
        <w:rPr>
          <w:rFonts w:ascii="Times New Roman" w:hAnsi="Times New Roman"/>
        </w:rPr>
        <w:t xml:space="preserve"> work is desirable, we will observe that this represents the least effective form of feedback with respect to improving learning.</w:t>
      </w:r>
    </w:p>
    <w:p w14:paraId="1F64C156" w14:textId="77777777" w:rsidR="003D13C6" w:rsidRPr="00070285" w:rsidRDefault="00E752FF" w:rsidP="00EA2DA5">
      <w:pPr>
        <w:spacing w:before="120" w:after="0"/>
        <w:rPr>
          <w:rFonts w:ascii="Times New Roman" w:hAnsi="Times New Roman"/>
        </w:rPr>
      </w:pPr>
      <w:r w:rsidRPr="00070285">
        <w:rPr>
          <w:rFonts w:ascii="Times New Roman" w:hAnsi="Times New Roman"/>
        </w:rPr>
        <w:t>R</w:t>
      </w:r>
      <w:r w:rsidR="00F65523" w:rsidRPr="00070285">
        <w:rPr>
          <w:rFonts w:ascii="Times New Roman" w:hAnsi="Times New Roman"/>
        </w:rPr>
        <w:t xml:space="preserve">esearch </w:t>
      </w:r>
      <w:r w:rsidR="00281280" w:rsidRPr="00070285">
        <w:rPr>
          <w:rFonts w:ascii="Times New Roman" w:hAnsi="Times New Roman"/>
        </w:rPr>
        <w:t xml:space="preserve">indicates feedback </w:t>
      </w:r>
      <w:r w:rsidR="00A934FA" w:rsidRPr="00070285">
        <w:rPr>
          <w:rFonts w:ascii="Times New Roman" w:hAnsi="Times New Roman"/>
        </w:rPr>
        <w:t>involves complex interactions</w:t>
      </w:r>
      <w:r w:rsidR="00965457">
        <w:rPr>
          <w:rFonts w:ascii="Times New Roman" w:hAnsi="Times New Roman"/>
        </w:rPr>
        <w:t xml:space="preserve">; </w:t>
      </w:r>
      <w:r w:rsidRPr="00070285">
        <w:rPr>
          <w:rFonts w:ascii="Times New Roman" w:hAnsi="Times New Roman"/>
        </w:rPr>
        <w:t>however</w:t>
      </w:r>
      <w:r w:rsidR="00965457">
        <w:rPr>
          <w:rFonts w:ascii="Times New Roman" w:hAnsi="Times New Roman"/>
        </w:rPr>
        <w:t>,</w:t>
      </w:r>
      <w:r w:rsidRPr="00070285">
        <w:rPr>
          <w:rFonts w:ascii="Times New Roman" w:hAnsi="Times New Roman"/>
        </w:rPr>
        <w:t xml:space="preserve"> </w:t>
      </w:r>
      <w:r w:rsidR="00F65523" w:rsidRPr="00070285">
        <w:rPr>
          <w:rFonts w:ascii="Times New Roman" w:hAnsi="Times New Roman"/>
        </w:rPr>
        <w:t>some important patterns are emerging</w:t>
      </w:r>
      <w:r w:rsidR="0024749F">
        <w:rPr>
          <w:rFonts w:ascii="Times New Roman" w:hAnsi="Times New Roman"/>
        </w:rPr>
        <w:t xml:space="preserve"> that will help structure our discussion</w:t>
      </w:r>
      <w:r w:rsidR="00F65523" w:rsidRPr="00070285">
        <w:rPr>
          <w:rFonts w:ascii="Times New Roman" w:hAnsi="Times New Roman"/>
        </w:rPr>
        <w:t xml:space="preserve">. We will use </w:t>
      </w:r>
      <w:r w:rsidR="00F74269" w:rsidRPr="00070285">
        <w:rPr>
          <w:rFonts w:ascii="Times New Roman" w:hAnsi="Times New Roman"/>
        </w:rPr>
        <w:t xml:space="preserve">the results of </w:t>
      </w:r>
      <w:r w:rsidR="00F65523" w:rsidRPr="00070285">
        <w:rPr>
          <w:rFonts w:ascii="Times New Roman" w:hAnsi="Times New Roman"/>
        </w:rPr>
        <w:t xml:space="preserve">two </w:t>
      </w:r>
      <w:r w:rsidR="0024749F">
        <w:rPr>
          <w:rFonts w:ascii="Times New Roman" w:hAnsi="Times New Roman"/>
        </w:rPr>
        <w:t>fairly</w:t>
      </w:r>
      <w:r w:rsidR="00F65523" w:rsidRPr="00070285">
        <w:rPr>
          <w:rFonts w:ascii="Times New Roman" w:hAnsi="Times New Roman"/>
        </w:rPr>
        <w:t xml:space="preserve"> recent </w:t>
      </w:r>
      <w:r w:rsidR="00C05B16" w:rsidRPr="00070285">
        <w:rPr>
          <w:rFonts w:ascii="Times New Roman" w:hAnsi="Times New Roman"/>
        </w:rPr>
        <w:t xml:space="preserve">and important </w:t>
      </w:r>
      <w:r w:rsidR="00674968">
        <w:rPr>
          <w:rFonts w:ascii="Times New Roman" w:hAnsi="Times New Roman"/>
        </w:rPr>
        <w:t>research</w:t>
      </w:r>
      <w:r w:rsidR="00F65523" w:rsidRPr="00070285">
        <w:rPr>
          <w:rFonts w:ascii="Times New Roman" w:hAnsi="Times New Roman"/>
        </w:rPr>
        <w:t xml:space="preserve"> reviews </w:t>
      </w:r>
      <w:r w:rsidR="00F74269" w:rsidRPr="00070285">
        <w:rPr>
          <w:rFonts w:ascii="Times New Roman" w:hAnsi="Times New Roman"/>
        </w:rPr>
        <w:t xml:space="preserve">to describe these patterns. </w:t>
      </w:r>
      <w:r w:rsidR="009D43A3" w:rsidRPr="00070285">
        <w:rPr>
          <w:rFonts w:ascii="Times New Roman" w:hAnsi="Times New Roman"/>
        </w:rPr>
        <w:t>The first</w:t>
      </w:r>
      <w:r w:rsidR="00965457">
        <w:rPr>
          <w:rFonts w:ascii="Times New Roman" w:hAnsi="Times New Roman"/>
        </w:rPr>
        <w:t xml:space="preserve"> review</w:t>
      </w:r>
      <w:r w:rsidR="00C05B16" w:rsidRPr="00070285">
        <w:rPr>
          <w:rFonts w:ascii="Times New Roman" w:hAnsi="Times New Roman"/>
        </w:rPr>
        <w:t>,</w:t>
      </w:r>
      <w:r w:rsidR="009D43A3" w:rsidRPr="00070285">
        <w:rPr>
          <w:rFonts w:ascii="Times New Roman" w:hAnsi="Times New Roman"/>
        </w:rPr>
        <w:t xml:space="preserve"> by</w:t>
      </w:r>
      <w:r w:rsidR="00F74269" w:rsidRPr="00070285">
        <w:rPr>
          <w:rFonts w:ascii="Times New Roman" w:hAnsi="Times New Roman"/>
        </w:rPr>
        <w:t xml:space="preserve"> Hattie and </w:t>
      </w:r>
      <w:proofErr w:type="spellStart"/>
      <w:r w:rsidR="00F74269" w:rsidRPr="00070285">
        <w:rPr>
          <w:rFonts w:ascii="Times New Roman" w:hAnsi="Times New Roman"/>
        </w:rPr>
        <w:t>Timperley</w:t>
      </w:r>
      <w:proofErr w:type="spellEnd"/>
      <w:r w:rsidR="00F74269" w:rsidRPr="00070285">
        <w:rPr>
          <w:rFonts w:ascii="Times New Roman" w:hAnsi="Times New Roman"/>
        </w:rPr>
        <w:t xml:space="preserve"> (2007)</w:t>
      </w:r>
      <w:r w:rsidR="00965457">
        <w:rPr>
          <w:rFonts w:ascii="Times New Roman" w:hAnsi="Times New Roman"/>
        </w:rPr>
        <w:t xml:space="preserve">, </w:t>
      </w:r>
      <w:r w:rsidR="0024749F">
        <w:rPr>
          <w:rFonts w:ascii="Times New Roman" w:hAnsi="Times New Roman"/>
        </w:rPr>
        <w:t>propose</w:t>
      </w:r>
      <w:r w:rsidR="00674968">
        <w:rPr>
          <w:rFonts w:ascii="Times New Roman" w:hAnsi="Times New Roman"/>
        </w:rPr>
        <w:t>d</w:t>
      </w:r>
      <w:r w:rsidR="00F74269" w:rsidRPr="00070285">
        <w:rPr>
          <w:rFonts w:ascii="Times New Roman" w:hAnsi="Times New Roman"/>
        </w:rPr>
        <w:t xml:space="preserve"> a </w:t>
      </w:r>
      <w:r w:rsidR="00883069" w:rsidRPr="00070285">
        <w:rPr>
          <w:rFonts w:ascii="Times New Roman" w:hAnsi="Times New Roman"/>
          <w:b/>
          <w:color w:val="4F81BD" w:themeColor="accent1"/>
        </w:rPr>
        <w:t>model</w:t>
      </w:r>
      <w:r w:rsidR="00883069" w:rsidRPr="00070285">
        <w:rPr>
          <w:rFonts w:ascii="Times New Roman" w:hAnsi="Times New Roman"/>
          <w:b/>
          <w:bCs/>
          <w:color w:val="4F81BD" w:themeColor="accent1"/>
        </w:rPr>
        <w:sym w:font="Webdings" w:char="F029"/>
      </w:r>
      <w:r w:rsidR="00883069" w:rsidRPr="00070285">
        <w:rPr>
          <w:rStyle w:val="EndnoteReference"/>
          <w:rFonts w:ascii="Times New Roman" w:hAnsi="Times New Roman"/>
          <w:b/>
          <w:bCs/>
          <w:color w:val="4F81BD" w:themeColor="accent1"/>
        </w:rPr>
        <w:endnoteReference w:id="2"/>
      </w:r>
      <w:r w:rsidR="00F74269" w:rsidRPr="00070285">
        <w:rPr>
          <w:rFonts w:ascii="Times New Roman" w:hAnsi="Times New Roman"/>
        </w:rPr>
        <w:t xml:space="preserve"> </w:t>
      </w:r>
      <w:r w:rsidR="00C05B16" w:rsidRPr="00070285">
        <w:rPr>
          <w:rFonts w:ascii="Times New Roman" w:hAnsi="Times New Roman"/>
        </w:rPr>
        <w:t xml:space="preserve">to </w:t>
      </w:r>
      <w:r w:rsidR="0024749F">
        <w:rPr>
          <w:rFonts w:ascii="Times New Roman" w:hAnsi="Times New Roman"/>
        </w:rPr>
        <w:t xml:space="preserve">help </w:t>
      </w:r>
      <w:r w:rsidR="00C05B16" w:rsidRPr="00070285">
        <w:rPr>
          <w:rFonts w:ascii="Times New Roman" w:hAnsi="Times New Roman"/>
        </w:rPr>
        <w:t>describe</w:t>
      </w:r>
      <w:r w:rsidR="00F74269" w:rsidRPr="00070285">
        <w:rPr>
          <w:rFonts w:ascii="Times New Roman" w:hAnsi="Times New Roman"/>
        </w:rPr>
        <w:t xml:space="preserve"> how feedback works. </w:t>
      </w:r>
      <w:r w:rsidR="00A934FA" w:rsidRPr="00070285">
        <w:rPr>
          <w:rFonts w:ascii="Times New Roman" w:hAnsi="Times New Roman"/>
        </w:rPr>
        <w:t>The second</w:t>
      </w:r>
      <w:r w:rsidR="00674968">
        <w:rPr>
          <w:rFonts w:ascii="Times New Roman" w:hAnsi="Times New Roman"/>
        </w:rPr>
        <w:t xml:space="preserve"> review</w:t>
      </w:r>
      <w:r w:rsidR="00C05B16" w:rsidRPr="00070285">
        <w:rPr>
          <w:rFonts w:ascii="Times New Roman" w:hAnsi="Times New Roman"/>
        </w:rPr>
        <w:t>,</w:t>
      </w:r>
      <w:r w:rsidR="00A934FA" w:rsidRPr="00070285">
        <w:rPr>
          <w:rFonts w:ascii="Times New Roman" w:hAnsi="Times New Roman"/>
        </w:rPr>
        <w:t xml:space="preserve"> by Shute (2008)</w:t>
      </w:r>
      <w:r w:rsidR="00C05B16" w:rsidRPr="00070285">
        <w:rPr>
          <w:rFonts w:ascii="Times New Roman" w:hAnsi="Times New Roman"/>
        </w:rPr>
        <w:t>,</w:t>
      </w:r>
      <w:r w:rsidR="00A934FA" w:rsidRPr="00070285">
        <w:rPr>
          <w:rFonts w:ascii="Times New Roman" w:hAnsi="Times New Roman"/>
        </w:rPr>
        <w:t xml:space="preserve"> </w:t>
      </w:r>
      <w:r w:rsidR="00C05B16" w:rsidRPr="00070285">
        <w:rPr>
          <w:rFonts w:ascii="Times New Roman" w:hAnsi="Times New Roman"/>
        </w:rPr>
        <w:t>establishe</w:t>
      </w:r>
      <w:r w:rsidR="00965457">
        <w:rPr>
          <w:rFonts w:ascii="Times New Roman" w:hAnsi="Times New Roman"/>
        </w:rPr>
        <w:t>d</w:t>
      </w:r>
      <w:r w:rsidR="00A934FA" w:rsidRPr="00070285">
        <w:rPr>
          <w:rFonts w:ascii="Times New Roman" w:hAnsi="Times New Roman"/>
        </w:rPr>
        <w:t xml:space="preserve"> guidelines for providing feedback to students. We </w:t>
      </w:r>
      <w:r w:rsidR="00C05B16" w:rsidRPr="00070285">
        <w:rPr>
          <w:rFonts w:ascii="Times New Roman" w:hAnsi="Times New Roman"/>
        </w:rPr>
        <w:t>will</w:t>
      </w:r>
      <w:r w:rsidR="00A934FA" w:rsidRPr="00070285">
        <w:rPr>
          <w:rFonts w:ascii="Times New Roman" w:hAnsi="Times New Roman"/>
        </w:rPr>
        <w:t xml:space="preserve"> first summarize the Hattie and </w:t>
      </w:r>
      <w:proofErr w:type="spellStart"/>
      <w:r w:rsidR="00A934FA" w:rsidRPr="00070285">
        <w:rPr>
          <w:rFonts w:ascii="Times New Roman" w:hAnsi="Times New Roman"/>
        </w:rPr>
        <w:t>Timperley</w:t>
      </w:r>
      <w:proofErr w:type="spellEnd"/>
      <w:r w:rsidR="00A934FA" w:rsidRPr="00070285">
        <w:rPr>
          <w:rFonts w:ascii="Times New Roman" w:hAnsi="Times New Roman"/>
        </w:rPr>
        <w:t xml:space="preserve"> model</w:t>
      </w:r>
      <w:r w:rsidR="00324EB1" w:rsidRPr="00070285">
        <w:rPr>
          <w:rFonts w:ascii="Times New Roman" w:hAnsi="Times New Roman"/>
        </w:rPr>
        <w:t xml:space="preserve"> and then discuss </w:t>
      </w:r>
      <w:r w:rsidR="00674968">
        <w:rPr>
          <w:rFonts w:ascii="Times New Roman" w:hAnsi="Times New Roman"/>
        </w:rPr>
        <w:t>several</w:t>
      </w:r>
      <w:r w:rsidR="00324EB1" w:rsidRPr="00070285">
        <w:rPr>
          <w:rFonts w:ascii="Times New Roman" w:hAnsi="Times New Roman"/>
        </w:rPr>
        <w:t xml:space="preserve"> of Shute’s guidelines within the context of that model. </w:t>
      </w:r>
    </w:p>
    <w:p w14:paraId="7759C506" w14:textId="77777777" w:rsidR="00F5296C" w:rsidRDefault="00B92341" w:rsidP="00EE27E9">
      <w:pPr>
        <w:pStyle w:val="Heading2"/>
      </w:pPr>
      <w:r>
        <w:t>A Model of Feedback</w:t>
      </w:r>
    </w:p>
    <w:p w14:paraId="49E86DA4" w14:textId="77777777" w:rsidR="005F3E68" w:rsidRPr="00070285" w:rsidRDefault="00B92341" w:rsidP="005059E7">
      <w:pPr>
        <w:pStyle w:val="Normal1stParagraph"/>
        <w:ind w:left="0"/>
      </w:pPr>
      <w:r w:rsidRPr="00070285">
        <w:rPr>
          <w:b/>
          <w:bCs/>
          <w:color w:val="4F81BD" w:themeColor="accent1"/>
        </w:rPr>
        <w:t xml:space="preserve">Figure 1 </w:t>
      </w:r>
      <w:r w:rsidRPr="00070285">
        <w:rPr>
          <w:b/>
          <w:bCs/>
          <w:color w:val="4F81BD" w:themeColor="accent1"/>
        </w:rPr>
        <w:sym w:font="Wingdings 2" w:char="F031"/>
      </w:r>
      <w:r w:rsidRPr="00070285">
        <w:t xml:space="preserve"> </w:t>
      </w:r>
      <w:r w:rsidR="00C950A1" w:rsidRPr="00070285">
        <w:t xml:space="preserve">provides a representation of the </w:t>
      </w:r>
      <w:r w:rsidR="00601A13" w:rsidRPr="00070285">
        <w:t xml:space="preserve">Hattie </w:t>
      </w:r>
      <w:r w:rsidR="00B41950" w:rsidRPr="00070285">
        <w:t xml:space="preserve">and </w:t>
      </w:r>
      <w:proofErr w:type="spellStart"/>
      <w:r w:rsidR="00B41950" w:rsidRPr="00070285">
        <w:t>Timperley</w:t>
      </w:r>
      <w:proofErr w:type="spellEnd"/>
      <w:r w:rsidR="00B41950" w:rsidRPr="00070285">
        <w:t xml:space="preserve"> (2007)</w:t>
      </w:r>
      <w:r w:rsidR="00C950A1" w:rsidRPr="00070285">
        <w:t xml:space="preserve"> model of feedback.</w:t>
      </w:r>
      <w:r w:rsidR="00C66AFB" w:rsidRPr="00070285">
        <w:t xml:space="preserve"> </w:t>
      </w:r>
      <w:r w:rsidR="00AC631B">
        <w:t>As shown in the figure, t</w:t>
      </w:r>
      <w:r w:rsidR="005E2FE8" w:rsidRPr="00070285">
        <w:t xml:space="preserve">he main purpose of feedback is </w:t>
      </w:r>
      <w:r w:rsidR="0053068C">
        <w:t>to reduce</w:t>
      </w:r>
      <w:r w:rsidR="00C66AFB" w:rsidRPr="00070285">
        <w:t xml:space="preserve"> discrepancies between desired goal</w:t>
      </w:r>
      <w:r w:rsidR="005F3E68" w:rsidRPr="00070285">
        <w:t>s</w:t>
      </w:r>
      <w:r w:rsidR="00C66AFB" w:rsidRPr="00070285">
        <w:t xml:space="preserve"> and what students have presently achieved. </w:t>
      </w:r>
      <w:r w:rsidR="00027AF8" w:rsidRPr="00070285">
        <w:t xml:space="preserve">Learning </w:t>
      </w:r>
      <w:r w:rsidR="00F35897" w:rsidRPr="00070285">
        <w:t>begins with</w:t>
      </w:r>
      <w:r w:rsidR="00027AF8" w:rsidRPr="00070285">
        <w:t xml:space="preserve"> setting goals</w:t>
      </w:r>
      <w:r w:rsidR="00262BC7" w:rsidRPr="00070285">
        <w:t xml:space="preserve">, which </w:t>
      </w:r>
      <w:r w:rsidR="0053068C">
        <w:t xml:space="preserve">should typically </w:t>
      </w:r>
      <w:r w:rsidR="00262BC7" w:rsidRPr="00070285">
        <w:t xml:space="preserve">create discrepancies between what is to be </w:t>
      </w:r>
      <w:proofErr w:type="gramStart"/>
      <w:r w:rsidR="00262BC7" w:rsidRPr="00070285">
        <w:t>achieved</w:t>
      </w:r>
      <w:proofErr w:type="gramEnd"/>
      <w:r w:rsidR="00262BC7" w:rsidRPr="00070285">
        <w:t xml:space="preserve"> and </w:t>
      </w:r>
      <w:r w:rsidR="0053068C">
        <w:t xml:space="preserve">students’ </w:t>
      </w:r>
      <w:r w:rsidR="00262BC7" w:rsidRPr="00070285">
        <w:t xml:space="preserve">present knowledge and skills. </w:t>
      </w:r>
    </w:p>
    <w:p w14:paraId="74C30D28" w14:textId="77777777" w:rsidR="000567E2" w:rsidRPr="00070285" w:rsidRDefault="00027AF8" w:rsidP="00EA2DA5">
      <w:pPr>
        <w:spacing w:before="120" w:after="0"/>
        <w:rPr>
          <w:rFonts w:ascii="Times New Roman" w:hAnsi="Times New Roman"/>
        </w:rPr>
      </w:pPr>
      <w:r w:rsidRPr="00070285">
        <w:rPr>
          <w:rFonts w:ascii="Times New Roman" w:hAnsi="Times New Roman"/>
        </w:rPr>
        <w:t xml:space="preserve">The second block within the model identifies basic ways students and teachers each reduce these discrepancies. </w:t>
      </w:r>
      <w:r w:rsidR="002B0FAD" w:rsidRPr="00070285">
        <w:rPr>
          <w:rFonts w:ascii="Times New Roman" w:hAnsi="Times New Roman"/>
        </w:rPr>
        <w:t xml:space="preserve">Students can reduce the discrepancies by increasing their effort and employing more effective strategies. </w:t>
      </w:r>
      <w:r w:rsidR="004B4BB8">
        <w:rPr>
          <w:rFonts w:ascii="Times New Roman" w:hAnsi="Times New Roman"/>
        </w:rPr>
        <w:t xml:space="preserve">They </w:t>
      </w:r>
      <w:r w:rsidR="000D545E">
        <w:rPr>
          <w:rFonts w:ascii="Times New Roman" w:hAnsi="Times New Roman"/>
        </w:rPr>
        <w:t xml:space="preserve">can also </w:t>
      </w:r>
      <w:r w:rsidR="004B4BB8">
        <w:rPr>
          <w:rFonts w:ascii="Times New Roman" w:hAnsi="Times New Roman"/>
        </w:rPr>
        <w:t xml:space="preserve">use </w:t>
      </w:r>
      <w:r w:rsidR="002B0FAD" w:rsidRPr="00070285">
        <w:rPr>
          <w:rFonts w:ascii="Times New Roman" w:hAnsi="Times New Roman"/>
        </w:rPr>
        <w:t xml:space="preserve">less productive means, such as </w:t>
      </w:r>
      <w:r w:rsidR="00770B53" w:rsidRPr="00070285">
        <w:rPr>
          <w:rFonts w:ascii="Times New Roman" w:hAnsi="Times New Roman"/>
        </w:rPr>
        <w:t xml:space="preserve">lowering or </w:t>
      </w:r>
      <w:r w:rsidR="002B0FAD" w:rsidRPr="00070285">
        <w:rPr>
          <w:rFonts w:ascii="Times New Roman" w:hAnsi="Times New Roman"/>
        </w:rPr>
        <w:t>abandoning goals</w:t>
      </w:r>
      <w:r w:rsidR="00770B53" w:rsidRPr="00070285">
        <w:rPr>
          <w:rFonts w:ascii="Times New Roman" w:hAnsi="Times New Roman"/>
        </w:rPr>
        <w:t xml:space="preserve">, or blurring the goals so that the discrepancies </w:t>
      </w:r>
      <w:r w:rsidR="00037464">
        <w:rPr>
          <w:rFonts w:ascii="Times New Roman" w:hAnsi="Times New Roman"/>
        </w:rPr>
        <w:t xml:space="preserve">between what is to be achieved and what has been learned </w:t>
      </w:r>
      <w:r w:rsidR="00770B53" w:rsidRPr="00070285">
        <w:rPr>
          <w:rFonts w:ascii="Times New Roman" w:hAnsi="Times New Roman"/>
        </w:rPr>
        <w:t xml:space="preserve">are less obvious. </w:t>
      </w:r>
    </w:p>
    <w:p w14:paraId="79DCBCE7" w14:textId="77777777" w:rsidR="001A1F05" w:rsidRPr="00070285" w:rsidRDefault="004F731B" w:rsidP="00EA2DA5">
      <w:pPr>
        <w:spacing w:before="120" w:after="0"/>
        <w:rPr>
          <w:rFonts w:ascii="Times New Roman" w:hAnsi="Times New Roman"/>
        </w:rPr>
      </w:pPr>
      <w:r w:rsidRPr="00070285">
        <w:rPr>
          <w:rFonts w:ascii="Times New Roman" w:hAnsi="Times New Roman"/>
        </w:rPr>
        <w:t xml:space="preserve">A teacher can prevent blurring </w:t>
      </w:r>
      <w:r w:rsidR="00C617F6">
        <w:rPr>
          <w:rFonts w:ascii="Times New Roman" w:hAnsi="Times New Roman"/>
        </w:rPr>
        <w:t xml:space="preserve">or lowering </w:t>
      </w:r>
      <w:r w:rsidRPr="00070285">
        <w:rPr>
          <w:rFonts w:ascii="Times New Roman" w:hAnsi="Times New Roman"/>
        </w:rPr>
        <w:t xml:space="preserve">of goals </w:t>
      </w:r>
      <w:r w:rsidR="00F8627F" w:rsidRPr="00070285">
        <w:rPr>
          <w:rFonts w:ascii="Times New Roman" w:hAnsi="Times New Roman"/>
        </w:rPr>
        <w:t>by making sure the goals are specific and appropriately challenging. This is one reason that having a carefully thought</w:t>
      </w:r>
      <w:r w:rsidR="00965457">
        <w:rPr>
          <w:rFonts w:ascii="Times New Roman" w:hAnsi="Times New Roman"/>
        </w:rPr>
        <w:t>-</w:t>
      </w:r>
      <w:r w:rsidR="00F8627F" w:rsidRPr="00070285">
        <w:rPr>
          <w:rFonts w:ascii="Times New Roman" w:hAnsi="Times New Roman"/>
        </w:rPr>
        <w:t>out learning progression</w:t>
      </w:r>
      <w:r w:rsidR="00965457">
        <w:rPr>
          <w:rFonts w:ascii="Times New Roman" w:hAnsi="Times New Roman"/>
        </w:rPr>
        <w:t>,</w:t>
      </w:r>
      <w:r w:rsidR="00F8627F" w:rsidRPr="00070285">
        <w:rPr>
          <w:rFonts w:ascii="Times New Roman" w:hAnsi="Times New Roman"/>
        </w:rPr>
        <w:t xml:space="preserve"> which involves concise measurable goals</w:t>
      </w:r>
      <w:r w:rsidR="00965457">
        <w:rPr>
          <w:rFonts w:ascii="Times New Roman" w:hAnsi="Times New Roman"/>
        </w:rPr>
        <w:t>,</w:t>
      </w:r>
      <w:r w:rsidR="00F8627F" w:rsidRPr="00070285">
        <w:rPr>
          <w:rFonts w:ascii="Times New Roman" w:hAnsi="Times New Roman"/>
        </w:rPr>
        <w:t xml:space="preserve"> is so important. Once appropriate goals </w:t>
      </w:r>
      <w:r w:rsidR="004B4BB8">
        <w:rPr>
          <w:rFonts w:ascii="Times New Roman" w:hAnsi="Times New Roman"/>
        </w:rPr>
        <w:t xml:space="preserve">have been </w:t>
      </w:r>
      <w:r w:rsidR="00F8627F" w:rsidRPr="00070285">
        <w:rPr>
          <w:rFonts w:ascii="Times New Roman" w:hAnsi="Times New Roman"/>
        </w:rPr>
        <w:t xml:space="preserve">established, instruction and feedback </w:t>
      </w:r>
      <w:r w:rsidR="004B4BB8">
        <w:rPr>
          <w:rFonts w:ascii="Times New Roman" w:hAnsi="Times New Roman"/>
        </w:rPr>
        <w:t xml:space="preserve">become </w:t>
      </w:r>
      <w:r w:rsidR="00F8627F" w:rsidRPr="00070285">
        <w:rPr>
          <w:rFonts w:ascii="Times New Roman" w:hAnsi="Times New Roman"/>
        </w:rPr>
        <w:t xml:space="preserve">the teacher’s basic options for reducing the discrepancies established </w:t>
      </w:r>
      <w:r w:rsidR="001D3C1A" w:rsidRPr="00070285">
        <w:rPr>
          <w:rFonts w:ascii="Times New Roman" w:hAnsi="Times New Roman"/>
        </w:rPr>
        <w:t>by the goals.</w:t>
      </w:r>
    </w:p>
    <w:p w14:paraId="2447D00C" w14:textId="77777777" w:rsidR="004F731B" w:rsidRPr="00070285" w:rsidRDefault="001A1F05" w:rsidP="00EA2DA5">
      <w:pPr>
        <w:spacing w:before="120" w:after="0"/>
        <w:rPr>
          <w:rFonts w:ascii="Times New Roman" w:hAnsi="Times New Roman"/>
        </w:rPr>
      </w:pPr>
      <w:r w:rsidRPr="00070285">
        <w:rPr>
          <w:rFonts w:ascii="Times New Roman" w:hAnsi="Times New Roman"/>
        </w:rPr>
        <w:t xml:space="preserve">The third and largest block in </w:t>
      </w:r>
      <w:r w:rsidRPr="00070285">
        <w:rPr>
          <w:rFonts w:ascii="Times New Roman" w:hAnsi="Times New Roman"/>
          <w:b/>
          <w:bCs/>
          <w:color w:val="4F81BD" w:themeColor="accent1"/>
        </w:rPr>
        <w:t xml:space="preserve">Figure 1 </w:t>
      </w:r>
      <w:r w:rsidRPr="00070285">
        <w:rPr>
          <w:rFonts w:ascii="Times New Roman" w:hAnsi="Times New Roman"/>
          <w:b/>
          <w:bCs/>
          <w:color w:val="4F81BD" w:themeColor="accent1"/>
        </w:rPr>
        <w:sym w:font="Wingdings 2" w:char="F031"/>
      </w:r>
      <w:r w:rsidRPr="00070285">
        <w:rPr>
          <w:rFonts w:ascii="Times New Roman" w:hAnsi="Times New Roman"/>
        </w:rPr>
        <w:t xml:space="preserve"> pertains to how </w:t>
      </w:r>
      <w:r w:rsidR="008A6D20" w:rsidRPr="00070285">
        <w:rPr>
          <w:rFonts w:ascii="Times New Roman" w:hAnsi="Times New Roman"/>
        </w:rPr>
        <w:t xml:space="preserve">effective </w:t>
      </w:r>
      <w:r w:rsidRPr="00070285">
        <w:rPr>
          <w:rFonts w:ascii="Times New Roman" w:hAnsi="Times New Roman"/>
        </w:rPr>
        <w:t>feedback</w:t>
      </w:r>
      <w:r w:rsidR="00075D24" w:rsidRPr="00070285">
        <w:rPr>
          <w:rFonts w:ascii="Times New Roman" w:hAnsi="Times New Roman"/>
        </w:rPr>
        <w:t xml:space="preserve"> enhances learning</w:t>
      </w:r>
      <w:r w:rsidR="00FE54D8" w:rsidRPr="00070285">
        <w:rPr>
          <w:rFonts w:ascii="Times New Roman" w:hAnsi="Times New Roman"/>
        </w:rPr>
        <w:t>. Again</w:t>
      </w:r>
      <w:r w:rsidRPr="00070285">
        <w:rPr>
          <w:rFonts w:ascii="Times New Roman" w:hAnsi="Times New Roman"/>
        </w:rPr>
        <w:t>,</w:t>
      </w:r>
      <w:r w:rsidR="00FE54D8" w:rsidRPr="00070285">
        <w:rPr>
          <w:rFonts w:ascii="Times New Roman" w:hAnsi="Times New Roman"/>
        </w:rPr>
        <w:t xml:space="preserve"> recall that the main purpose of feedback is</w:t>
      </w:r>
      <w:r w:rsidRPr="00070285">
        <w:rPr>
          <w:rFonts w:ascii="Times New Roman" w:hAnsi="Times New Roman"/>
        </w:rPr>
        <w:t xml:space="preserve"> </w:t>
      </w:r>
      <w:r w:rsidR="004B4BB8">
        <w:rPr>
          <w:rFonts w:ascii="Times New Roman" w:hAnsi="Times New Roman"/>
        </w:rPr>
        <w:t xml:space="preserve">to </w:t>
      </w:r>
      <w:r w:rsidR="00075D24" w:rsidRPr="00070285">
        <w:rPr>
          <w:rFonts w:ascii="Times New Roman" w:hAnsi="Times New Roman"/>
        </w:rPr>
        <w:t>reduc</w:t>
      </w:r>
      <w:r w:rsidR="004B4BB8">
        <w:rPr>
          <w:rFonts w:ascii="Times New Roman" w:hAnsi="Times New Roman"/>
        </w:rPr>
        <w:t xml:space="preserve">e </w:t>
      </w:r>
      <w:r w:rsidRPr="00070285">
        <w:rPr>
          <w:rFonts w:ascii="Times New Roman" w:hAnsi="Times New Roman"/>
        </w:rPr>
        <w:t xml:space="preserve">discrepancies between desired goals and students’ present understandings and performance. </w:t>
      </w:r>
      <w:r w:rsidR="00FE54D8" w:rsidRPr="00070285">
        <w:rPr>
          <w:rFonts w:ascii="Times New Roman" w:hAnsi="Times New Roman"/>
        </w:rPr>
        <w:t xml:space="preserve">In that </w:t>
      </w:r>
      <w:r w:rsidR="00FE54D8" w:rsidRPr="00070285">
        <w:rPr>
          <w:rFonts w:ascii="Times New Roman" w:hAnsi="Times New Roman"/>
        </w:rPr>
        <w:lastRenderedPageBreak/>
        <w:t xml:space="preserve">regard, effective feedback </w:t>
      </w:r>
      <w:r w:rsidR="00C617F6">
        <w:rPr>
          <w:rFonts w:ascii="Times New Roman" w:hAnsi="Times New Roman"/>
        </w:rPr>
        <w:t>references</w:t>
      </w:r>
      <w:r w:rsidR="00FE54D8" w:rsidRPr="00070285">
        <w:rPr>
          <w:rFonts w:ascii="Times New Roman" w:hAnsi="Times New Roman"/>
        </w:rPr>
        <w:t xml:space="preserve"> three questions</w:t>
      </w:r>
      <w:r w:rsidR="006069AE">
        <w:rPr>
          <w:rFonts w:ascii="Times New Roman" w:hAnsi="Times New Roman"/>
        </w:rPr>
        <w:t xml:space="preserve"> that both the teacher and students should address</w:t>
      </w:r>
      <w:r w:rsidR="00FE54D8" w:rsidRPr="00070285">
        <w:rPr>
          <w:rFonts w:ascii="Times New Roman" w:hAnsi="Times New Roman"/>
        </w:rPr>
        <w:t>:</w:t>
      </w:r>
    </w:p>
    <w:p w14:paraId="72052603" w14:textId="77777777" w:rsidR="00FE54D8" w:rsidRPr="00070285" w:rsidRDefault="00B81CB5" w:rsidP="00B81CB5">
      <w:pPr>
        <w:pStyle w:val="ListParagraph"/>
        <w:numPr>
          <w:ilvl w:val="0"/>
          <w:numId w:val="8"/>
        </w:numPr>
        <w:spacing w:before="60" w:after="0"/>
        <w:rPr>
          <w:rFonts w:ascii="Times New Roman" w:hAnsi="Times New Roman"/>
        </w:rPr>
      </w:pPr>
      <w:r w:rsidRPr="00070285">
        <w:rPr>
          <w:rFonts w:ascii="Times New Roman" w:hAnsi="Times New Roman"/>
        </w:rPr>
        <w:t>Where am I going?</w:t>
      </w:r>
    </w:p>
    <w:p w14:paraId="4A903022" w14:textId="77777777" w:rsidR="00B81CB5" w:rsidRPr="00070285" w:rsidRDefault="00B81CB5" w:rsidP="00B81CB5">
      <w:pPr>
        <w:pStyle w:val="ListParagraph"/>
        <w:numPr>
          <w:ilvl w:val="0"/>
          <w:numId w:val="8"/>
        </w:numPr>
        <w:spacing w:before="60" w:after="0"/>
        <w:rPr>
          <w:rFonts w:ascii="Times New Roman" w:hAnsi="Times New Roman"/>
        </w:rPr>
      </w:pPr>
      <w:r w:rsidRPr="00070285">
        <w:rPr>
          <w:rFonts w:ascii="Times New Roman" w:hAnsi="Times New Roman"/>
        </w:rPr>
        <w:t>Where am I now?</w:t>
      </w:r>
    </w:p>
    <w:p w14:paraId="189369B0" w14:textId="77777777" w:rsidR="00B81CB5" w:rsidRPr="00070285" w:rsidRDefault="00B81CB5" w:rsidP="00B81CB5">
      <w:pPr>
        <w:pStyle w:val="ListParagraph"/>
        <w:numPr>
          <w:ilvl w:val="0"/>
          <w:numId w:val="8"/>
        </w:numPr>
        <w:spacing w:before="60" w:after="0"/>
        <w:rPr>
          <w:rFonts w:ascii="Times New Roman" w:hAnsi="Times New Roman"/>
        </w:rPr>
      </w:pPr>
      <w:r w:rsidRPr="00070285">
        <w:rPr>
          <w:rFonts w:ascii="Times New Roman" w:hAnsi="Times New Roman"/>
        </w:rPr>
        <w:t>What do I do next?</w:t>
      </w:r>
    </w:p>
    <w:p w14:paraId="6A4A368A" w14:textId="77777777" w:rsidR="00B81CB5" w:rsidRPr="00070285" w:rsidRDefault="00B81CB5" w:rsidP="00B81CB5">
      <w:pPr>
        <w:spacing w:before="60" w:after="0"/>
        <w:rPr>
          <w:rFonts w:ascii="Times New Roman" w:hAnsi="Times New Roman"/>
        </w:rPr>
      </w:pPr>
      <w:r w:rsidRPr="00070285">
        <w:rPr>
          <w:rFonts w:ascii="Times New Roman" w:hAnsi="Times New Roman"/>
        </w:rPr>
        <w:t xml:space="preserve">Hattie and </w:t>
      </w:r>
      <w:proofErr w:type="spellStart"/>
      <w:r w:rsidRPr="00070285">
        <w:rPr>
          <w:rFonts w:ascii="Times New Roman" w:hAnsi="Times New Roman"/>
        </w:rPr>
        <w:t>Timperley</w:t>
      </w:r>
      <w:proofErr w:type="spellEnd"/>
      <w:r w:rsidR="00D81B3B" w:rsidRPr="00070285">
        <w:rPr>
          <w:rFonts w:ascii="Times New Roman" w:hAnsi="Times New Roman"/>
        </w:rPr>
        <w:t xml:space="preserve"> </w:t>
      </w:r>
      <w:r w:rsidR="00C77CAE" w:rsidRPr="00070285">
        <w:rPr>
          <w:rFonts w:ascii="Times New Roman" w:hAnsi="Times New Roman"/>
        </w:rPr>
        <w:t>describe</w:t>
      </w:r>
      <w:r w:rsidR="004B4BB8">
        <w:rPr>
          <w:rFonts w:ascii="Times New Roman" w:hAnsi="Times New Roman"/>
        </w:rPr>
        <w:t>d</w:t>
      </w:r>
      <w:r w:rsidR="00C77CAE" w:rsidRPr="00070285">
        <w:rPr>
          <w:rFonts w:ascii="Times New Roman" w:hAnsi="Times New Roman"/>
        </w:rPr>
        <w:t xml:space="preserve"> how feedback to students addresses these three questions at four </w:t>
      </w:r>
      <w:r w:rsidR="00B331D2" w:rsidRPr="00070285">
        <w:rPr>
          <w:rFonts w:ascii="Times New Roman" w:hAnsi="Times New Roman"/>
        </w:rPr>
        <w:t xml:space="preserve">levels </w:t>
      </w:r>
      <w:r w:rsidR="00001726" w:rsidRPr="00070285">
        <w:rPr>
          <w:rFonts w:ascii="Times New Roman" w:hAnsi="Times New Roman"/>
        </w:rPr>
        <w:t xml:space="preserve">(see </w:t>
      </w:r>
      <w:r w:rsidR="0008174D" w:rsidRPr="00070285">
        <w:rPr>
          <w:rFonts w:ascii="Times New Roman" w:hAnsi="Times New Roman"/>
          <w:b/>
          <w:bCs/>
          <w:color w:val="4F81BD" w:themeColor="accent1"/>
        </w:rPr>
        <w:t xml:space="preserve">Figure 1 </w:t>
      </w:r>
      <w:r w:rsidR="0008174D" w:rsidRPr="00070285">
        <w:rPr>
          <w:rFonts w:ascii="Times New Roman" w:hAnsi="Times New Roman"/>
          <w:b/>
          <w:bCs/>
          <w:color w:val="4F81BD" w:themeColor="accent1"/>
        </w:rPr>
        <w:sym w:font="Wingdings 2" w:char="F031"/>
      </w:r>
      <w:r w:rsidR="00001726" w:rsidRPr="00070285">
        <w:rPr>
          <w:rFonts w:ascii="Times New Roman" w:hAnsi="Times New Roman"/>
          <w:b/>
          <w:bCs/>
          <w:color w:val="4F81BD" w:themeColor="accent1"/>
        </w:rPr>
        <w:t>)</w:t>
      </w:r>
      <w:r w:rsidR="0008174D" w:rsidRPr="00070285">
        <w:rPr>
          <w:rFonts w:ascii="Times New Roman" w:hAnsi="Times New Roman"/>
        </w:rPr>
        <w:t xml:space="preserve">. </w:t>
      </w:r>
      <w:r w:rsidR="00113B3B" w:rsidRPr="00070285">
        <w:rPr>
          <w:rFonts w:ascii="Times New Roman" w:hAnsi="Times New Roman"/>
        </w:rPr>
        <w:t xml:space="preserve"> </w:t>
      </w:r>
      <w:r w:rsidR="001C5AB9">
        <w:rPr>
          <w:rFonts w:ascii="Times New Roman" w:hAnsi="Times New Roman"/>
        </w:rPr>
        <w:t xml:space="preserve">We will use the guidelines Shute (2008) developed from her research review to illustrate how feedback functions at these different levels. </w:t>
      </w:r>
    </w:p>
    <w:p w14:paraId="3C1B2F6A" w14:textId="57E4C84E" w:rsidR="002366B4" w:rsidRDefault="002366B4" w:rsidP="00EE27E9">
      <w:pPr>
        <w:pStyle w:val="Heading2"/>
      </w:pPr>
      <w:r>
        <w:t xml:space="preserve">Providing </w:t>
      </w:r>
      <w:r w:rsidR="004B4BB8">
        <w:t>F</w:t>
      </w:r>
      <w:r>
        <w:t xml:space="preserve">eedback </w:t>
      </w:r>
      <w:r w:rsidR="004B4BB8">
        <w:t>R</w:t>
      </w:r>
      <w:r>
        <w:t xml:space="preserve">elated to </w:t>
      </w:r>
      <w:r w:rsidR="004B4BB8">
        <w:t>H</w:t>
      </w:r>
      <w:r>
        <w:t xml:space="preserve">ow </w:t>
      </w:r>
      <w:r w:rsidR="004B4BB8">
        <w:t>W</w:t>
      </w:r>
      <w:r>
        <w:t xml:space="preserve">ell </w:t>
      </w:r>
      <w:r w:rsidR="004B4BB8">
        <w:t>T</w:t>
      </w:r>
      <w:r>
        <w:t xml:space="preserve">asks </w:t>
      </w:r>
      <w:r w:rsidR="004B4BB8">
        <w:t>A</w:t>
      </w:r>
      <w:r>
        <w:t xml:space="preserve">re </w:t>
      </w:r>
      <w:r w:rsidR="004B4BB8">
        <w:t>P</w:t>
      </w:r>
      <w:r>
        <w:t>erformed</w:t>
      </w:r>
    </w:p>
    <w:p w14:paraId="79F6C2D5" w14:textId="3B43E8B1" w:rsidR="00732F66" w:rsidRDefault="0058550D" w:rsidP="005059E7">
      <w:pPr>
        <w:pStyle w:val="Normal1stParagraph"/>
        <w:ind w:left="0"/>
      </w:pPr>
      <w:r w:rsidRPr="00070285">
        <w:t>Assume that</w:t>
      </w:r>
      <w:r w:rsidR="00C75C04">
        <w:t xml:space="preserve"> our</w:t>
      </w:r>
      <w:r w:rsidRPr="00070285">
        <w:t xml:space="preserve"> </w:t>
      </w:r>
      <w:r w:rsidR="000F58ED" w:rsidRPr="00070285">
        <w:t xml:space="preserve">students have been learning how to </w:t>
      </w:r>
      <w:r w:rsidR="00070285">
        <w:t xml:space="preserve">formulate a scientifically testable question. </w:t>
      </w:r>
      <w:r w:rsidR="00312B8C">
        <w:t>At the moment</w:t>
      </w:r>
      <w:r w:rsidR="00042BC6">
        <w:t>,</w:t>
      </w:r>
      <w:r w:rsidR="00312B8C">
        <w:t xml:space="preserve"> </w:t>
      </w:r>
      <w:r w:rsidR="004B4BB8">
        <w:t xml:space="preserve">they </w:t>
      </w:r>
      <w:r w:rsidR="005B00FD">
        <w:t>are</w:t>
      </w:r>
      <w:r w:rsidR="00312B8C">
        <w:t xml:space="preserve"> learning how to </w:t>
      </w:r>
      <w:r w:rsidR="007F0720">
        <w:t>select</w:t>
      </w:r>
      <w:r w:rsidR="005B00FD">
        <w:t xml:space="preserve"> </w:t>
      </w:r>
      <w:r w:rsidR="006E7A61">
        <w:t xml:space="preserve">objectively measurable </w:t>
      </w:r>
      <w:r w:rsidR="005B00FD">
        <w:t>variables in their research questions</w:t>
      </w:r>
      <w:r w:rsidR="00732F66">
        <w:t xml:space="preserve">. This </w:t>
      </w:r>
      <w:r w:rsidR="002017B6">
        <w:t>is a relevant skill</w:t>
      </w:r>
      <w:r w:rsidR="00732F66">
        <w:t xml:space="preserve"> since </w:t>
      </w:r>
      <w:r w:rsidR="003F628A">
        <w:t xml:space="preserve">research </w:t>
      </w:r>
      <w:r w:rsidR="00732F66">
        <w:t>questions are more likely to be scientifically testable if the variables can be measured objectively.</w:t>
      </w:r>
    </w:p>
    <w:p w14:paraId="0A9D509B" w14:textId="3742988E" w:rsidR="00F21319" w:rsidRDefault="000C6BFA" w:rsidP="00EA2DA5">
      <w:pPr>
        <w:spacing w:before="120" w:after="0"/>
        <w:rPr>
          <w:rFonts w:ascii="Times New Roman" w:hAnsi="Times New Roman"/>
        </w:rPr>
      </w:pPr>
      <w:r>
        <w:rPr>
          <w:rFonts w:ascii="Times New Roman" w:hAnsi="Times New Roman"/>
        </w:rPr>
        <w:t>For instance, a teacher might begin by stating</w:t>
      </w:r>
      <w:r w:rsidR="004B4BB8">
        <w:rPr>
          <w:rFonts w:ascii="Times New Roman" w:hAnsi="Times New Roman"/>
        </w:rPr>
        <w:t>:</w:t>
      </w:r>
      <w:r>
        <w:rPr>
          <w:rFonts w:ascii="Times New Roman" w:hAnsi="Times New Roman"/>
        </w:rPr>
        <w:t xml:space="preserve"> </w:t>
      </w:r>
    </w:p>
    <w:p w14:paraId="5029FB16" w14:textId="77777777" w:rsidR="000C6BFA" w:rsidRDefault="000C6BFA" w:rsidP="00F21319">
      <w:pPr>
        <w:spacing w:before="60" w:after="0"/>
        <w:ind w:left="720"/>
        <w:rPr>
          <w:rFonts w:ascii="Times New Roman" w:hAnsi="Times New Roman"/>
        </w:rPr>
      </w:pPr>
      <w:r>
        <w:rPr>
          <w:rFonts w:ascii="Times New Roman" w:hAnsi="Times New Roman"/>
        </w:rPr>
        <w:t xml:space="preserve">Let us do some experiments to determine what causes an object to float or sink in water. Before we </w:t>
      </w:r>
      <w:r w:rsidR="00042BC6">
        <w:rPr>
          <w:rFonts w:ascii="Times New Roman" w:hAnsi="Times New Roman"/>
        </w:rPr>
        <w:t xml:space="preserve">perform </w:t>
      </w:r>
      <w:r>
        <w:rPr>
          <w:rFonts w:ascii="Times New Roman" w:hAnsi="Times New Roman"/>
        </w:rPr>
        <w:t xml:space="preserve">an experiment, we should </w:t>
      </w:r>
      <w:r w:rsidR="00F21319">
        <w:rPr>
          <w:rFonts w:ascii="Times New Roman" w:hAnsi="Times New Roman"/>
        </w:rPr>
        <w:t xml:space="preserve">identify a scientifically testable question that our experiment will try to answer. What would be a good question for us to answer </w:t>
      </w:r>
      <w:r w:rsidR="00FF621A">
        <w:rPr>
          <w:rFonts w:ascii="Times New Roman" w:hAnsi="Times New Roman"/>
        </w:rPr>
        <w:t>through</w:t>
      </w:r>
      <w:r w:rsidR="00F21319">
        <w:rPr>
          <w:rFonts w:ascii="Times New Roman" w:hAnsi="Times New Roman"/>
        </w:rPr>
        <w:t xml:space="preserve"> our experiment?</w:t>
      </w:r>
      <w:r w:rsidR="002A5965">
        <w:rPr>
          <w:rFonts w:ascii="Times New Roman" w:hAnsi="Times New Roman"/>
        </w:rPr>
        <w:t xml:space="preserve"> Remember, the question must be scientifically testable.</w:t>
      </w:r>
    </w:p>
    <w:p w14:paraId="75925E58" w14:textId="10E359A7" w:rsidR="000C6BFA" w:rsidRDefault="00571B74" w:rsidP="00EA2DA5">
      <w:pPr>
        <w:spacing w:before="120" w:after="0"/>
        <w:rPr>
          <w:rFonts w:ascii="Times New Roman" w:hAnsi="Times New Roman"/>
        </w:rPr>
      </w:pPr>
      <w:r>
        <w:rPr>
          <w:rFonts w:ascii="Times New Roman" w:hAnsi="Times New Roman"/>
        </w:rPr>
        <w:t xml:space="preserve">A student might propose </w:t>
      </w:r>
      <w:r w:rsidR="00BA27BF">
        <w:rPr>
          <w:rFonts w:ascii="Times New Roman" w:hAnsi="Times New Roman"/>
        </w:rPr>
        <w:t xml:space="preserve">this </w:t>
      </w:r>
      <w:r>
        <w:rPr>
          <w:rFonts w:ascii="Times New Roman" w:hAnsi="Times New Roman"/>
        </w:rPr>
        <w:t>question</w:t>
      </w:r>
      <w:r w:rsidR="004B4BB8">
        <w:rPr>
          <w:rFonts w:ascii="Times New Roman" w:hAnsi="Times New Roman"/>
        </w:rPr>
        <w:t>:</w:t>
      </w:r>
      <w:r>
        <w:rPr>
          <w:rFonts w:ascii="Times New Roman" w:hAnsi="Times New Roman"/>
        </w:rPr>
        <w:t xml:space="preserve"> </w:t>
      </w:r>
    </w:p>
    <w:p w14:paraId="0B3A50A1" w14:textId="77777777" w:rsidR="00571B74" w:rsidRDefault="00571B74" w:rsidP="00BA27BF">
      <w:pPr>
        <w:spacing w:before="60" w:after="0"/>
        <w:ind w:left="720"/>
        <w:rPr>
          <w:rFonts w:ascii="Times New Roman" w:hAnsi="Times New Roman"/>
        </w:rPr>
      </w:pPr>
      <w:r>
        <w:rPr>
          <w:rFonts w:ascii="Times New Roman" w:hAnsi="Times New Roman"/>
        </w:rPr>
        <w:t xml:space="preserve">Do </w:t>
      </w:r>
      <w:r w:rsidR="004E72C5">
        <w:rPr>
          <w:rFonts w:ascii="Times New Roman" w:hAnsi="Times New Roman"/>
        </w:rPr>
        <w:t>big</w:t>
      </w:r>
      <w:r>
        <w:rPr>
          <w:rFonts w:ascii="Times New Roman" w:hAnsi="Times New Roman"/>
        </w:rPr>
        <w:t xml:space="preserve"> objects sink or float in water?</w:t>
      </w:r>
    </w:p>
    <w:p w14:paraId="5733F14D" w14:textId="57AF41EE" w:rsidR="007C53C2" w:rsidRDefault="002A5965" w:rsidP="00EA2DA5">
      <w:pPr>
        <w:spacing w:before="120" w:after="0"/>
        <w:rPr>
          <w:rFonts w:ascii="Times New Roman" w:hAnsi="Times New Roman"/>
        </w:rPr>
      </w:pPr>
      <w:r>
        <w:rPr>
          <w:rFonts w:ascii="Times New Roman" w:hAnsi="Times New Roman"/>
        </w:rPr>
        <w:t xml:space="preserve">Among some other issues, </w:t>
      </w:r>
      <w:r w:rsidR="00B27B82">
        <w:rPr>
          <w:rFonts w:ascii="Times New Roman" w:hAnsi="Times New Roman"/>
        </w:rPr>
        <w:t>the variable this student implies</w:t>
      </w:r>
      <w:r w:rsidR="007A62EE">
        <w:rPr>
          <w:rFonts w:ascii="Times New Roman" w:hAnsi="Times New Roman"/>
        </w:rPr>
        <w:t xml:space="preserve">—the </w:t>
      </w:r>
      <w:r w:rsidR="004E72C5">
        <w:rPr>
          <w:rFonts w:ascii="Times New Roman" w:hAnsi="Times New Roman"/>
        </w:rPr>
        <w:t>“bigness of objects”</w:t>
      </w:r>
      <w:r w:rsidR="007A62EE">
        <w:rPr>
          <w:rFonts w:ascii="Times New Roman" w:hAnsi="Times New Roman"/>
        </w:rPr>
        <w:t>—</w:t>
      </w:r>
      <w:r w:rsidR="004E72C5">
        <w:rPr>
          <w:rFonts w:ascii="Times New Roman" w:hAnsi="Times New Roman"/>
        </w:rPr>
        <w:t xml:space="preserve"> is not </w:t>
      </w:r>
      <w:r w:rsidR="00426E01">
        <w:rPr>
          <w:rFonts w:ascii="Times New Roman" w:hAnsi="Times New Roman"/>
        </w:rPr>
        <w:t xml:space="preserve">objectively measurable. </w:t>
      </w:r>
      <w:r w:rsidR="00163FF5">
        <w:rPr>
          <w:rFonts w:ascii="Times New Roman" w:hAnsi="Times New Roman"/>
        </w:rPr>
        <w:t xml:space="preserve">An important consideration before we take this further pertains to whether </w:t>
      </w:r>
      <w:r w:rsidR="00671CC9">
        <w:rPr>
          <w:rFonts w:ascii="Times New Roman" w:hAnsi="Times New Roman"/>
        </w:rPr>
        <w:t xml:space="preserve">this student has a sense of what makes variables objectively measurable and why this is relevant to formulating a scientifically testable question. At multiple times in the discussion of their model, Hattie and </w:t>
      </w:r>
      <w:proofErr w:type="spellStart"/>
      <w:r w:rsidR="00671CC9">
        <w:rPr>
          <w:rFonts w:ascii="Times New Roman" w:hAnsi="Times New Roman"/>
        </w:rPr>
        <w:t>Timperley</w:t>
      </w:r>
      <w:proofErr w:type="spellEnd"/>
      <w:r w:rsidR="007A62EE">
        <w:rPr>
          <w:rFonts w:ascii="Times New Roman" w:hAnsi="Times New Roman"/>
        </w:rPr>
        <w:t xml:space="preserve"> (2007)</w:t>
      </w:r>
      <w:r w:rsidR="00B27B82">
        <w:rPr>
          <w:rFonts w:ascii="Times New Roman" w:hAnsi="Times New Roman"/>
        </w:rPr>
        <w:t xml:space="preserve"> state</w:t>
      </w:r>
      <w:r w:rsidR="007659EC">
        <w:rPr>
          <w:rFonts w:ascii="Times New Roman" w:hAnsi="Times New Roman"/>
        </w:rPr>
        <w:t>d</w:t>
      </w:r>
      <w:r w:rsidR="00B27B82">
        <w:rPr>
          <w:rFonts w:ascii="Times New Roman" w:hAnsi="Times New Roman"/>
        </w:rPr>
        <w:t xml:space="preserve"> </w:t>
      </w:r>
      <w:r w:rsidR="00671CC9">
        <w:rPr>
          <w:rFonts w:ascii="Times New Roman" w:hAnsi="Times New Roman"/>
        </w:rPr>
        <w:t xml:space="preserve">that </w:t>
      </w:r>
      <w:r w:rsidR="00671CC9" w:rsidRPr="00DF4E8E">
        <w:rPr>
          <w:rFonts w:ascii="Times New Roman" w:hAnsi="Times New Roman"/>
          <w:color w:val="B3000E"/>
        </w:rPr>
        <w:t>if students lack necessary knowledge</w:t>
      </w:r>
      <w:r w:rsidR="00B27B82" w:rsidRPr="00DF4E8E">
        <w:rPr>
          <w:rFonts w:ascii="Times New Roman" w:hAnsi="Times New Roman"/>
          <w:color w:val="B3000E"/>
        </w:rPr>
        <w:t xml:space="preserve">, </w:t>
      </w:r>
      <w:r w:rsidR="007659EC">
        <w:rPr>
          <w:rFonts w:ascii="Times New Roman" w:hAnsi="Times New Roman"/>
          <w:color w:val="B3000E"/>
        </w:rPr>
        <w:t xml:space="preserve">then </w:t>
      </w:r>
      <w:r w:rsidR="00B27B82" w:rsidRPr="00DF4E8E">
        <w:rPr>
          <w:rFonts w:ascii="Times New Roman" w:hAnsi="Times New Roman"/>
          <w:color w:val="B3000E"/>
        </w:rPr>
        <w:t>providing further instruction is more powerful than providing a student feedback information</w:t>
      </w:r>
      <w:r w:rsidR="007659EC">
        <w:rPr>
          <w:rFonts w:ascii="Times New Roman" w:hAnsi="Times New Roman"/>
          <w:color w:val="B3000E"/>
        </w:rPr>
        <w:t>.</w:t>
      </w:r>
      <w:r w:rsidR="00F84C1C" w:rsidRPr="00DF4E8E">
        <w:rPr>
          <w:rStyle w:val="FootnoteReference"/>
          <w:rFonts w:ascii="Times New Roman" w:hAnsi="Times New Roman"/>
          <w:color w:val="B3000E"/>
        </w:rPr>
        <w:footnoteReference w:id="1"/>
      </w:r>
      <w:r w:rsidR="00B27B82">
        <w:rPr>
          <w:rFonts w:ascii="Times New Roman" w:hAnsi="Times New Roman"/>
        </w:rPr>
        <w:t xml:space="preserve"> </w:t>
      </w:r>
      <w:r w:rsidR="007C53C2">
        <w:rPr>
          <w:rFonts w:ascii="Times New Roman" w:hAnsi="Times New Roman"/>
        </w:rPr>
        <w:t xml:space="preserve">With formative assessments, keep in the forefront whether feedback or further instruction is the better choice. </w:t>
      </w:r>
    </w:p>
    <w:p w14:paraId="7EBCF561" w14:textId="77777777" w:rsidR="00496BAD" w:rsidRDefault="007C53C2" w:rsidP="00EA2DA5">
      <w:pPr>
        <w:spacing w:before="120" w:after="0"/>
        <w:rPr>
          <w:rFonts w:ascii="Times New Roman" w:hAnsi="Times New Roman"/>
        </w:rPr>
      </w:pPr>
      <w:r>
        <w:rPr>
          <w:rFonts w:ascii="Times New Roman" w:hAnsi="Times New Roman"/>
        </w:rPr>
        <w:lastRenderedPageBreak/>
        <w:t>Because our present focus is o</w:t>
      </w:r>
      <w:r w:rsidR="005038CC">
        <w:rPr>
          <w:rFonts w:ascii="Times New Roman" w:hAnsi="Times New Roman"/>
        </w:rPr>
        <w:t xml:space="preserve">n feedback, let us assume our student has a reasonable sense of what makes variables objectively measurable and </w:t>
      </w:r>
      <w:r w:rsidR="000951C5">
        <w:rPr>
          <w:rFonts w:ascii="Times New Roman" w:hAnsi="Times New Roman"/>
        </w:rPr>
        <w:t xml:space="preserve">recognizes </w:t>
      </w:r>
      <w:r w:rsidR="005038CC">
        <w:rPr>
          <w:rFonts w:ascii="Times New Roman" w:hAnsi="Times New Roman"/>
        </w:rPr>
        <w:t xml:space="preserve">the relevance of </w:t>
      </w:r>
      <w:r w:rsidR="00B8153C">
        <w:rPr>
          <w:rFonts w:ascii="Times New Roman" w:hAnsi="Times New Roman"/>
        </w:rPr>
        <w:t>objective variables</w:t>
      </w:r>
      <w:r w:rsidR="005038CC">
        <w:rPr>
          <w:rFonts w:ascii="Times New Roman" w:hAnsi="Times New Roman"/>
        </w:rPr>
        <w:t xml:space="preserve"> to creating a scientifically testable question. </w:t>
      </w:r>
      <w:r w:rsidR="006D6DE9">
        <w:rPr>
          <w:rFonts w:ascii="Times New Roman" w:hAnsi="Times New Roman"/>
        </w:rPr>
        <w:t xml:space="preserve">The first of the four levels in the Hattie and </w:t>
      </w:r>
      <w:proofErr w:type="spellStart"/>
      <w:r w:rsidR="006D6DE9">
        <w:rPr>
          <w:rFonts w:ascii="Times New Roman" w:hAnsi="Times New Roman"/>
        </w:rPr>
        <w:t>Timperley</w:t>
      </w:r>
      <w:proofErr w:type="spellEnd"/>
      <w:r w:rsidR="006D6DE9">
        <w:rPr>
          <w:rFonts w:ascii="Times New Roman" w:hAnsi="Times New Roman"/>
        </w:rPr>
        <w:t xml:space="preserve"> model is </w:t>
      </w:r>
      <w:r w:rsidR="006D6DE9">
        <w:rPr>
          <w:rFonts w:ascii="Times New Roman" w:hAnsi="Times New Roman"/>
          <w:b/>
        </w:rPr>
        <w:t xml:space="preserve">providing feedback related to how well </w:t>
      </w:r>
      <w:r w:rsidR="007A62EE">
        <w:rPr>
          <w:rFonts w:ascii="Times New Roman" w:hAnsi="Times New Roman"/>
          <w:b/>
        </w:rPr>
        <w:t xml:space="preserve">a </w:t>
      </w:r>
      <w:r w:rsidR="006D6DE9">
        <w:rPr>
          <w:rFonts w:ascii="Times New Roman" w:hAnsi="Times New Roman"/>
          <w:b/>
        </w:rPr>
        <w:t>task was performed</w:t>
      </w:r>
      <w:r w:rsidR="000951C5">
        <w:rPr>
          <w:rFonts w:ascii="Times New Roman" w:hAnsi="Times New Roman"/>
        </w:rPr>
        <w:t>. Statements like, “That is incorrect” or “This question needs to be revised</w:t>
      </w:r>
      <w:r w:rsidR="00690798">
        <w:rPr>
          <w:rFonts w:ascii="Times New Roman" w:hAnsi="Times New Roman"/>
        </w:rPr>
        <w:t xml:space="preserve">” are headed somewhat in that direction. </w:t>
      </w:r>
      <w:r w:rsidR="00496BAD">
        <w:rPr>
          <w:rFonts w:ascii="Times New Roman" w:hAnsi="Times New Roman"/>
        </w:rPr>
        <w:t>However, we can do better</w:t>
      </w:r>
      <w:r w:rsidR="005F654A">
        <w:rPr>
          <w:rFonts w:ascii="Times New Roman" w:hAnsi="Times New Roman"/>
        </w:rPr>
        <w:t xml:space="preserve">. Let us use one of </w:t>
      </w:r>
      <w:r w:rsidR="00496BAD">
        <w:rPr>
          <w:rFonts w:ascii="Times New Roman" w:hAnsi="Times New Roman"/>
        </w:rPr>
        <w:t xml:space="preserve">Shute’s feedback guidelines </w:t>
      </w:r>
      <w:r w:rsidR="005F654A">
        <w:rPr>
          <w:rFonts w:ascii="Times New Roman" w:hAnsi="Times New Roman"/>
        </w:rPr>
        <w:t xml:space="preserve">to help us here. </w:t>
      </w:r>
    </w:p>
    <w:p w14:paraId="321E8559" w14:textId="0D7428B2" w:rsidR="00EE14AD" w:rsidRDefault="00E90059" w:rsidP="00EA2DA5">
      <w:pPr>
        <w:spacing w:before="120" w:after="0"/>
        <w:rPr>
          <w:rFonts w:ascii="Times New Roman" w:hAnsi="Times New Roman"/>
        </w:rPr>
      </w:pPr>
      <w:r w:rsidRPr="00E90059">
        <w:rPr>
          <w:rFonts w:ascii="Times New Roman" w:hAnsi="Times New Roman"/>
          <w:b/>
          <w:bCs/>
          <w:i/>
          <w:color w:val="365F91" w:themeColor="accent1" w:themeShade="BF"/>
        </w:rPr>
        <w:t>Feedback g</w:t>
      </w:r>
      <w:r w:rsidR="00DC618D" w:rsidRPr="00E90059">
        <w:rPr>
          <w:rFonts w:ascii="Times New Roman" w:hAnsi="Times New Roman"/>
          <w:b/>
          <w:bCs/>
          <w:i/>
          <w:color w:val="365F91" w:themeColor="accent1" w:themeShade="BF"/>
        </w:rPr>
        <w:t>uideline:</w:t>
      </w:r>
      <w:r w:rsidR="00DC618D">
        <w:rPr>
          <w:rFonts w:ascii="Times New Roman" w:hAnsi="Times New Roman"/>
          <w:b/>
          <w:bCs/>
          <w:color w:val="365F91" w:themeColor="accent1" w:themeShade="BF"/>
        </w:rPr>
        <w:t xml:space="preserve"> </w:t>
      </w:r>
      <w:r w:rsidR="001B6479" w:rsidRPr="001B6479">
        <w:rPr>
          <w:rFonts w:ascii="Times New Roman" w:hAnsi="Times New Roman"/>
          <w:b/>
          <w:bCs/>
          <w:color w:val="365F91" w:themeColor="accent1" w:themeShade="BF"/>
        </w:rPr>
        <w:t>Reduce uncertainty between students’ performance and the goal.</w:t>
      </w:r>
      <w:r w:rsidR="001B6479">
        <w:rPr>
          <w:rFonts w:ascii="Times New Roman" w:hAnsi="Times New Roman"/>
        </w:rPr>
        <w:t xml:space="preserve"> </w:t>
      </w:r>
      <w:r w:rsidR="00EE14AD">
        <w:rPr>
          <w:rFonts w:ascii="Times New Roman" w:hAnsi="Times New Roman"/>
        </w:rPr>
        <w:t xml:space="preserve">Recall that the three questions feedback must address are </w:t>
      </w:r>
      <w:r w:rsidR="00D605C8">
        <w:rPr>
          <w:rFonts w:ascii="Times New Roman" w:hAnsi="Times New Roman"/>
          <w:i/>
        </w:rPr>
        <w:t>W</w:t>
      </w:r>
      <w:r w:rsidR="00173DC6" w:rsidRPr="003F628A">
        <w:rPr>
          <w:rFonts w:ascii="Times New Roman" w:hAnsi="Times New Roman"/>
          <w:i/>
        </w:rPr>
        <w:t>here am I going</w:t>
      </w:r>
      <w:proofErr w:type="gramStart"/>
      <w:r w:rsidR="00D605C8">
        <w:rPr>
          <w:rFonts w:ascii="Times New Roman" w:hAnsi="Times New Roman"/>
          <w:i/>
        </w:rPr>
        <w:t>?</w:t>
      </w:r>
      <w:r w:rsidR="00173DC6">
        <w:rPr>
          <w:rFonts w:ascii="Times New Roman" w:hAnsi="Times New Roman"/>
        </w:rPr>
        <w:t>,</w:t>
      </w:r>
      <w:proofErr w:type="gramEnd"/>
      <w:r w:rsidR="00173DC6">
        <w:rPr>
          <w:rFonts w:ascii="Times New Roman" w:hAnsi="Times New Roman"/>
        </w:rPr>
        <w:t xml:space="preserve"> </w:t>
      </w:r>
      <w:r w:rsidR="00D605C8">
        <w:rPr>
          <w:rFonts w:ascii="Times New Roman" w:hAnsi="Times New Roman"/>
          <w:i/>
        </w:rPr>
        <w:t>W</w:t>
      </w:r>
      <w:r w:rsidR="00173DC6" w:rsidRPr="003F628A">
        <w:rPr>
          <w:rFonts w:ascii="Times New Roman" w:hAnsi="Times New Roman"/>
          <w:i/>
        </w:rPr>
        <w:t>here am I now</w:t>
      </w:r>
      <w:r w:rsidR="00D605C8">
        <w:rPr>
          <w:rFonts w:ascii="Times New Roman" w:hAnsi="Times New Roman"/>
          <w:i/>
        </w:rPr>
        <w:t>?</w:t>
      </w:r>
      <w:r w:rsidR="00173DC6">
        <w:rPr>
          <w:rFonts w:ascii="Times New Roman" w:hAnsi="Times New Roman"/>
        </w:rPr>
        <w:t xml:space="preserve">, and </w:t>
      </w:r>
      <w:r w:rsidR="00D605C8">
        <w:rPr>
          <w:rFonts w:ascii="Times New Roman" w:hAnsi="Times New Roman"/>
          <w:i/>
        </w:rPr>
        <w:t>W</w:t>
      </w:r>
      <w:r w:rsidR="00173DC6" w:rsidRPr="003F628A">
        <w:rPr>
          <w:rFonts w:ascii="Times New Roman" w:hAnsi="Times New Roman"/>
          <w:i/>
        </w:rPr>
        <w:t>hat do I do next</w:t>
      </w:r>
      <w:r w:rsidR="00D605C8">
        <w:rPr>
          <w:rFonts w:ascii="Times New Roman" w:hAnsi="Times New Roman"/>
          <w:i/>
        </w:rPr>
        <w:t>?</w:t>
      </w:r>
      <w:r w:rsidR="00173DC6">
        <w:rPr>
          <w:rFonts w:ascii="Times New Roman" w:hAnsi="Times New Roman"/>
        </w:rPr>
        <w:t xml:space="preserve">. Reducing students’ uncertainty with how they performed on the task and how that relates to the targeted goal are key to facilitating learning. Here is a </w:t>
      </w:r>
      <w:r>
        <w:rPr>
          <w:rFonts w:ascii="Times New Roman" w:hAnsi="Times New Roman"/>
        </w:rPr>
        <w:t>better</w:t>
      </w:r>
      <w:r w:rsidR="00173DC6">
        <w:rPr>
          <w:rFonts w:ascii="Times New Roman" w:hAnsi="Times New Roman"/>
        </w:rPr>
        <w:t xml:space="preserve"> example of feedback </w:t>
      </w:r>
      <w:r w:rsidR="00BB6740">
        <w:rPr>
          <w:rFonts w:ascii="Times New Roman" w:hAnsi="Times New Roman"/>
        </w:rPr>
        <w:t>to provide</w:t>
      </w:r>
      <w:r w:rsidR="00173DC6">
        <w:rPr>
          <w:rFonts w:ascii="Times New Roman" w:hAnsi="Times New Roman"/>
        </w:rPr>
        <w:t xml:space="preserve"> our student:  </w:t>
      </w:r>
    </w:p>
    <w:p w14:paraId="57EE6B97" w14:textId="77777777" w:rsidR="00EE14AD" w:rsidRDefault="00173DC6" w:rsidP="00173DC6">
      <w:pPr>
        <w:spacing w:before="60" w:after="0"/>
        <w:ind w:left="720"/>
        <w:rPr>
          <w:rFonts w:ascii="Times New Roman" w:hAnsi="Times New Roman"/>
        </w:rPr>
      </w:pPr>
      <w:r>
        <w:rPr>
          <w:rFonts w:ascii="Times New Roman" w:hAnsi="Times New Roman"/>
        </w:rPr>
        <w:t xml:space="preserve">We need to improve this research question by being clear how an object’s “bigness” will be measured. We must change “bigness” to something </w:t>
      </w:r>
      <w:r w:rsidR="009032A8">
        <w:rPr>
          <w:rFonts w:ascii="Times New Roman" w:hAnsi="Times New Roman"/>
        </w:rPr>
        <w:t xml:space="preserve">that provides the same results when </w:t>
      </w:r>
      <w:r w:rsidR="00162DA7">
        <w:rPr>
          <w:rFonts w:ascii="Times New Roman" w:hAnsi="Times New Roman"/>
        </w:rPr>
        <w:t>different people measure</w:t>
      </w:r>
      <w:r w:rsidR="009032A8">
        <w:rPr>
          <w:rFonts w:ascii="Times New Roman" w:hAnsi="Times New Roman"/>
        </w:rPr>
        <w:t xml:space="preserve"> it. Our variable must be objectively measurable. </w:t>
      </w:r>
    </w:p>
    <w:p w14:paraId="70A26BE6" w14:textId="3C49DF73" w:rsidR="00EE14AD" w:rsidRDefault="00233893" w:rsidP="00EA2DA5">
      <w:pPr>
        <w:spacing w:before="120" w:after="0"/>
        <w:rPr>
          <w:rFonts w:ascii="Times New Roman" w:hAnsi="Times New Roman"/>
        </w:rPr>
      </w:pPr>
      <w:r>
        <w:rPr>
          <w:rFonts w:ascii="Times New Roman" w:hAnsi="Times New Roman"/>
        </w:rPr>
        <w:t xml:space="preserve">One might </w:t>
      </w:r>
      <w:r w:rsidR="00322CA7">
        <w:rPr>
          <w:rFonts w:ascii="Times New Roman" w:hAnsi="Times New Roman"/>
        </w:rPr>
        <w:t xml:space="preserve">instead have used a series of shorter statements in conversation with a group of students to </w:t>
      </w:r>
      <w:r>
        <w:rPr>
          <w:rFonts w:ascii="Times New Roman" w:hAnsi="Times New Roman"/>
        </w:rPr>
        <w:t>convey the essence of this feedback</w:t>
      </w:r>
      <w:r w:rsidR="00322CA7">
        <w:rPr>
          <w:rFonts w:ascii="Times New Roman" w:hAnsi="Times New Roman"/>
        </w:rPr>
        <w:t>.</w:t>
      </w:r>
      <w:r w:rsidR="00D83313">
        <w:rPr>
          <w:rFonts w:ascii="Times New Roman" w:hAnsi="Times New Roman"/>
        </w:rPr>
        <w:t xml:space="preserve"> Your p</w:t>
      </w:r>
      <w:r>
        <w:rPr>
          <w:rFonts w:ascii="Times New Roman" w:hAnsi="Times New Roman"/>
        </w:rPr>
        <w:t xml:space="preserve">rofessional judgment is obviously always in play and </w:t>
      </w:r>
      <w:r w:rsidR="00D83313">
        <w:rPr>
          <w:rFonts w:ascii="Times New Roman" w:hAnsi="Times New Roman"/>
        </w:rPr>
        <w:t>critical</w:t>
      </w:r>
      <w:r>
        <w:rPr>
          <w:rFonts w:ascii="Times New Roman" w:hAnsi="Times New Roman"/>
        </w:rPr>
        <w:t xml:space="preserve">. </w:t>
      </w:r>
      <w:r w:rsidR="007D40F0">
        <w:rPr>
          <w:rFonts w:ascii="Times New Roman" w:hAnsi="Times New Roman"/>
        </w:rPr>
        <w:t>Here is the key: p</w:t>
      </w:r>
      <w:r>
        <w:rPr>
          <w:rFonts w:ascii="Times New Roman" w:hAnsi="Times New Roman"/>
        </w:rPr>
        <w:t xml:space="preserve">roviding feedback with respect to how the task was performed </w:t>
      </w:r>
      <w:r w:rsidR="007D40F0">
        <w:rPr>
          <w:rFonts w:ascii="Times New Roman" w:hAnsi="Times New Roman"/>
        </w:rPr>
        <w:t>will improve</w:t>
      </w:r>
      <w:r>
        <w:rPr>
          <w:rFonts w:ascii="Times New Roman" w:hAnsi="Times New Roman"/>
        </w:rPr>
        <w:t xml:space="preserve"> learning </w:t>
      </w:r>
      <w:r w:rsidRPr="00D83313">
        <w:rPr>
          <w:rFonts w:ascii="Times New Roman" w:hAnsi="Times New Roman"/>
          <w:i/>
        </w:rPr>
        <w:t>if</w:t>
      </w:r>
      <w:r>
        <w:rPr>
          <w:rFonts w:ascii="Times New Roman" w:hAnsi="Times New Roman"/>
        </w:rPr>
        <w:t xml:space="preserve"> it concisely addresses </w:t>
      </w:r>
      <w:r w:rsidRPr="00E12CEF">
        <w:rPr>
          <w:rFonts w:ascii="Times New Roman" w:hAnsi="Times New Roman"/>
          <w:b/>
          <w:color w:val="008000"/>
        </w:rPr>
        <w:t>our three important questions</w:t>
      </w:r>
      <w:r w:rsidR="00D605C8">
        <w:rPr>
          <w:rFonts w:ascii="Times New Roman" w:hAnsi="Times New Roman"/>
          <w:b/>
          <w:color w:val="008000"/>
        </w:rPr>
        <w:t>.</w:t>
      </w:r>
      <w:r w:rsidR="00E12CEF">
        <w:rPr>
          <w:rStyle w:val="FootnoteReference"/>
          <w:rFonts w:ascii="Times New Roman" w:hAnsi="Times New Roman"/>
          <w:b/>
          <w:color w:val="008000"/>
        </w:rPr>
        <w:footnoteReference w:id="2"/>
      </w:r>
      <w:r>
        <w:rPr>
          <w:rFonts w:ascii="Times New Roman" w:hAnsi="Times New Roman"/>
        </w:rPr>
        <w:t xml:space="preserve"> </w:t>
      </w:r>
    </w:p>
    <w:p w14:paraId="221253E9" w14:textId="77777777" w:rsidR="006F6D31" w:rsidRPr="00070285" w:rsidRDefault="00756476" w:rsidP="00EA2DA5">
      <w:pPr>
        <w:spacing w:before="120" w:after="0"/>
        <w:rPr>
          <w:rFonts w:ascii="Times New Roman" w:hAnsi="Times New Roman"/>
        </w:rPr>
      </w:pPr>
      <w:r w:rsidRPr="00070285">
        <w:rPr>
          <w:rFonts w:ascii="Times New Roman" w:hAnsi="Times New Roman"/>
        </w:rPr>
        <w:t>Research shows that</w:t>
      </w:r>
      <w:r w:rsidR="00A840E7" w:rsidRPr="00070285">
        <w:rPr>
          <w:rFonts w:ascii="Times New Roman" w:hAnsi="Times New Roman"/>
        </w:rPr>
        <w:t xml:space="preserve"> </w:t>
      </w:r>
      <w:r w:rsidR="006F6D31" w:rsidRPr="00070285">
        <w:rPr>
          <w:rFonts w:ascii="Times New Roman" w:hAnsi="Times New Roman"/>
        </w:rPr>
        <w:t xml:space="preserve">feedback </w:t>
      </w:r>
      <w:r w:rsidR="009D58D2">
        <w:rPr>
          <w:rFonts w:ascii="Times New Roman" w:hAnsi="Times New Roman"/>
        </w:rPr>
        <w:t>becomes</w:t>
      </w:r>
      <w:r w:rsidR="006F6D31" w:rsidRPr="00070285">
        <w:rPr>
          <w:rFonts w:ascii="Times New Roman" w:hAnsi="Times New Roman"/>
        </w:rPr>
        <w:t xml:space="preserve"> particularly effective when it moves students </w:t>
      </w:r>
      <w:r w:rsidR="00A840E7" w:rsidRPr="00070285">
        <w:rPr>
          <w:rFonts w:ascii="Times New Roman" w:hAnsi="Times New Roman"/>
        </w:rPr>
        <w:t>beyond</w:t>
      </w:r>
      <w:r w:rsidR="007A5C96" w:rsidRPr="00070285">
        <w:rPr>
          <w:rFonts w:ascii="Times New Roman" w:hAnsi="Times New Roman"/>
        </w:rPr>
        <w:t xml:space="preserve"> tasks </w:t>
      </w:r>
      <w:r w:rsidR="00A840E7" w:rsidRPr="00070285">
        <w:rPr>
          <w:rFonts w:ascii="Times New Roman" w:hAnsi="Times New Roman"/>
        </w:rPr>
        <w:t>on</w:t>
      </w:r>
      <w:r w:rsidR="001118B2">
        <w:rPr>
          <w:rFonts w:ascii="Times New Roman" w:hAnsi="Times New Roman"/>
        </w:rPr>
        <w:t xml:space="preserve"> </w:t>
      </w:r>
      <w:r w:rsidR="007A5C96" w:rsidRPr="00070285">
        <w:rPr>
          <w:rFonts w:ascii="Times New Roman" w:hAnsi="Times New Roman"/>
        </w:rPr>
        <w:t xml:space="preserve">to </w:t>
      </w:r>
      <w:r w:rsidRPr="00070285">
        <w:rPr>
          <w:rFonts w:ascii="Times New Roman" w:hAnsi="Times New Roman"/>
        </w:rPr>
        <w:t xml:space="preserve">the levels Hattie and </w:t>
      </w:r>
      <w:proofErr w:type="spellStart"/>
      <w:r w:rsidRPr="00070285">
        <w:rPr>
          <w:rFonts w:ascii="Times New Roman" w:hAnsi="Times New Roman"/>
        </w:rPr>
        <w:t>Timperley</w:t>
      </w:r>
      <w:proofErr w:type="spellEnd"/>
      <w:r w:rsidRPr="00070285">
        <w:rPr>
          <w:rFonts w:ascii="Times New Roman" w:hAnsi="Times New Roman"/>
        </w:rPr>
        <w:t xml:space="preserve"> refer</w:t>
      </w:r>
      <w:r w:rsidR="0083339F">
        <w:rPr>
          <w:rFonts w:ascii="Times New Roman" w:hAnsi="Times New Roman"/>
        </w:rPr>
        <w:t>red</w:t>
      </w:r>
      <w:r w:rsidRPr="00070285">
        <w:rPr>
          <w:rFonts w:ascii="Times New Roman" w:hAnsi="Times New Roman"/>
        </w:rPr>
        <w:t xml:space="preserve"> to as </w:t>
      </w:r>
      <w:r w:rsidRPr="00070285">
        <w:rPr>
          <w:rFonts w:ascii="Times New Roman" w:hAnsi="Times New Roman"/>
          <w:i/>
        </w:rPr>
        <w:t>feedback about the processing of the task</w:t>
      </w:r>
      <w:r w:rsidRPr="00070285">
        <w:rPr>
          <w:rFonts w:ascii="Times New Roman" w:hAnsi="Times New Roman"/>
        </w:rPr>
        <w:t xml:space="preserve"> and </w:t>
      </w:r>
      <w:r w:rsidRPr="00070285">
        <w:rPr>
          <w:rFonts w:ascii="Times New Roman" w:hAnsi="Times New Roman"/>
          <w:i/>
        </w:rPr>
        <w:t>feedback about self-regulation</w:t>
      </w:r>
      <w:r w:rsidRPr="00070285">
        <w:rPr>
          <w:rFonts w:ascii="Times New Roman" w:hAnsi="Times New Roman"/>
        </w:rPr>
        <w:t xml:space="preserve">. </w:t>
      </w:r>
      <w:r w:rsidR="001118B2">
        <w:rPr>
          <w:rFonts w:ascii="Times New Roman" w:hAnsi="Times New Roman"/>
        </w:rPr>
        <w:t>Shortly, w</w:t>
      </w:r>
      <w:r w:rsidR="007A5C96" w:rsidRPr="00070285">
        <w:rPr>
          <w:rFonts w:ascii="Times New Roman" w:hAnsi="Times New Roman"/>
        </w:rPr>
        <w:t xml:space="preserve">e will look at </w:t>
      </w:r>
      <w:r w:rsidRPr="00070285">
        <w:rPr>
          <w:rFonts w:ascii="Times New Roman" w:hAnsi="Times New Roman"/>
        </w:rPr>
        <w:t>those</w:t>
      </w:r>
      <w:r w:rsidR="007A5C96" w:rsidRPr="00070285">
        <w:rPr>
          <w:rFonts w:ascii="Times New Roman" w:hAnsi="Times New Roman"/>
        </w:rPr>
        <w:t xml:space="preserve"> levels, but first let us look at </w:t>
      </w:r>
      <w:r w:rsidR="007A5C96" w:rsidRPr="00070285">
        <w:rPr>
          <w:rFonts w:ascii="Times New Roman" w:hAnsi="Times New Roman"/>
          <w:i/>
        </w:rPr>
        <w:t xml:space="preserve">feedback related to </w:t>
      </w:r>
      <w:r w:rsidR="00707FA1">
        <w:rPr>
          <w:rFonts w:ascii="Times New Roman" w:hAnsi="Times New Roman"/>
          <w:i/>
        </w:rPr>
        <w:t>one’s self as a person</w:t>
      </w:r>
      <w:r w:rsidR="007A5C96" w:rsidRPr="00070285">
        <w:rPr>
          <w:rFonts w:ascii="Times New Roman" w:hAnsi="Times New Roman"/>
        </w:rPr>
        <w:t>. It turns out</w:t>
      </w:r>
      <w:r w:rsidR="00AB6ECE" w:rsidRPr="00070285">
        <w:rPr>
          <w:rFonts w:ascii="Times New Roman" w:hAnsi="Times New Roman"/>
        </w:rPr>
        <w:t xml:space="preserve"> that </w:t>
      </w:r>
      <w:r w:rsidR="00503762" w:rsidRPr="00070285">
        <w:rPr>
          <w:rFonts w:ascii="Times New Roman" w:hAnsi="Times New Roman"/>
        </w:rPr>
        <w:t xml:space="preserve">this last level </w:t>
      </w:r>
      <w:r w:rsidR="007A5C96" w:rsidRPr="00070285">
        <w:rPr>
          <w:rFonts w:ascii="Times New Roman" w:hAnsi="Times New Roman"/>
        </w:rPr>
        <w:t xml:space="preserve">interacts </w:t>
      </w:r>
      <w:r w:rsidR="00874A0D">
        <w:rPr>
          <w:rFonts w:ascii="Times New Roman" w:hAnsi="Times New Roman"/>
        </w:rPr>
        <w:t xml:space="preserve">with task-level feedback </w:t>
      </w:r>
      <w:r w:rsidR="007A5C96" w:rsidRPr="00070285">
        <w:rPr>
          <w:rFonts w:ascii="Times New Roman" w:hAnsi="Times New Roman"/>
        </w:rPr>
        <w:t xml:space="preserve">in interesting </w:t>
      </w:r>
      <w:r w:rsidR="00AB6ECE" w:rsidRPr="00070285">
        <w:rPr>
          <w:rFonts w:ascii="Times New Roman" w:hAnsi="Times New Roman"/>
        </w:rPr>
        <w:t>and</w:t>
      </w:r>
      <w:r w:rsidR="001118B2">
        <w:rPr>
          <w:rFonts w:ascii="Times New Roman" w:hAnsi="Times New Roman"/>
        </w:rPr>
        <w:t>,</w:t>
      </w:r>
      <w:r w:rsidR="00AB6ECE" w:rsidRPr="00070285">
        <w:rPr>
          <w:rFonts w:ascii="Times New Roman" w:hAnsi="Times New Roman"/>
        </w:rPr>
        <w:t xml:space="preserve"> </w:t>
      </w:r>
      <w:r w:rsidR="00503762" w:rsidRPr="00070285">
        <w:rPr>
          <w:rFonts w:ascii="Times New Roman" w:hAnsi="Times New Roman"/>
        </w:rPr>
        <w:t xml:space="preserve">unfortunately, </w:t>
      </w:r>
      <w:r w:rsidR="00AB6ECE" w:rsidRPr="00070285">
        <w:rPr>
          <w:rFonts w:ascii="Times New Roman" w:hAnsi="Times New Roman"/>
        </w:rPr>
        <w:t xml:space="preserve">undesirable </w:t>
      </w:r>
      <w:r w:rsidR="007A5C96" w:rsidRPr="00070285">
        <w:rPr>
          <w:rFonts w:ascii="Times New Roman" w:hAnsi="Times New Roman"/>
        </w:rPr>
        <w:t>ways</w:t>
      </w:r>
      <w:r w:rsidR="00EA0004" w:rsidRPr="00070285">
        <w:rPr>
          <w:rFonts w:ascii="Times New Roman" w:hAnsi="Times New Roman"/>
        </w:rPr>
        <w:t>.</w:t>
      </w:r>
      <w:r w:rsidR="007A5C96" w:rsidRPr="00070285">
        <w:rPr>
          <w:rFonts w:ascii="Times New Roman" w:hAnsi="Times New Roman"/>
        </w:rPr>
        <w:t xml:space="preserve"> </w:t>
      </w:r>
    </w:p>
    <w:p w14:paraId="3429E724" w14:textId="00AA6715" w:rsidR="002366B4" w:rsidRDefault="002366B4" w:rsidP="00EE27E9">
      <w:pPr>
        <w:pStyle w:val="Heading2"/>
      </w:pPr>
      <w:r>
        <w:t xml:space="preserve">Providing </w:t>
      </w:r>
      <w:r w:rsidR="00810BA9">
        <w:t>F</w:t>
      </w:r>
      <w:r>
        <w:t xml:space="preserve">eedback </w:t>
      </w:r>
      <w:r w:rsidR="00810BA9">
        <w:t>R</w:t>
      </w:r>
      <w:r w:rsidR="007A5C96">
        <w:t xml:space="preserve">elated to </w:t>
      </w:r>
      <w:r w:rsidR="00810BA9">
        <w:t>O</w:t>
      </w:r>
      <w:r w:rsidR="00707FA1">
        <w:t xml:space="preserve">ne’s </w:t>
      </w:r>
      <w:r w:rsidR="00810BA9">
        <w:t>S</w:t>
      </w:r>
      <w:r w:rsidR="00707FA1">
        <w:t xml:space="preserve">elf as a </w:t>
      </w:r>
      <w:r w:rsidR="00810BA9">
        <w:t>P</w:t>
      </w:r>
      <w:r w:rsidR="00707FA1">
        <w:t>erson</w:t>
      </w:r>
    </w:p>
    <w:p w14:paraId="46950D38" w14:textId="2441320D" w:rsidR="002366B4" w:rsidRPr="00422A5A" w:rsidRDefault="00BB6740" w:rsidP="00EA2DA5">
      <w:pPr>
        <w:pStyle w:val="Normal1stParagraph"/>
        <w:autoSpaceDE/>
        <w:autoSpaceDN/>
        <w:adjustRightInd/>
        <w:ind w:left="0"/>
      </w:pPr>
      <w:r>
        <w:t>P</w:t>
      </w:r>
      <w:r w:rsidR="00B9375A">
        <w:t>roviding feedback related to one’s self incl</w:t>
      </w:r>
      <w:r w:rsidR="00A13B41">
        <w:t>ude</w:t>
      </w:r>
      <w:r w:rsidR="00FB036C">
        <w:t>s</w:t>
      </w:r>
      <w:r w:rsidR="00A13B41">
        <w:t xml:space="preserve"> statements like</w:t>
      </w:r>
      <w:r w:rsidR="0083339F">
        <w:t>,</w:t>
      </w:r>
      <w:r w:rsidR="00A13B41">
        <w:t xml:space="preserve"> “You did well” and “You obviously worked hard.” </w:t>
      </w:r>
      <w:r w:rsidR="00757BC1">
        <w:t>This type of</w:t>
      </w:r>
      <w:r w:rsidR="00FB036C">
        <w:t xml:space="preserve"> feedback</w:t>
      </w:r>
      <w:r w:rsidR="00DF1E12">
        <w:t xml:space="preserve"> </w:t>
      </w:r>
      <w:r w:rsidR="005D65D8">
        <w:t>typically conveys admiration</w:t>
      </w:r>
      <w:r w:rsidR="00FB0ACC">
        <w:t xml:space="preserve"> but sometimes involves negative statements to express</w:t>
      </w:r>
      <w:r w:rsidR="005D65D8">
        <w:t xml:space="preserve"> disapproval. </w:t>
      </w:r>
      <w:r w:rsidR="00AB7980">
        <w:t xml:space="preserve">Although widely used in the classroom, </w:t>
      </w:r>
      <w:r w:rsidR="00422A5A">
        <w:t xml:space="preserve">feedback </w:t>
      </w:r>
      <w:r w:rsidR="00287FBA">
        <w:t>to a student related to one’s self</w:t>
      </w:r>
      <w:r w:rsidR="00757BC1">
        <w:t xml:space="preserve"> </w:t>
      </w:r>
      <w:r w:rsidR="00287FBA">
        <w:t xml:space="preserve">as </w:t>
      </w:r>
      <w:r w:rsidR="00422A5A">
        <w:t xml:space="preserve">a person </w:t>
      </w:r>
      <w:r w:rsidR="00FB0ACC">
        <w:t>does not address</w:t>
      </w:r>
      <w:r w:rsidR="00422A5A">
        <w:t xml:space="preserve"> the three important questions presented in the feedback model, </w:t>
      </w:r>
      <w:r w:rsidR="00FC6EB3">
        <w:t>including</w:t>
      </w:r>
      <w:r w:rsidR="00422A5A">
        <w:t xml:space="preserve"> </w:t>
      </w:r>
      <w:r w:rsidR="0083339F">
        <w:rPr>
          <w:i/>
        </w:rPr>
        <w:t>W</w:t>
      </w:r>
      <w:r w:rsidR="00422A5A">
        <w:rPr>
          <w:i/>
        </w:rPr>
        <w:t>here am I now</w:t>
      </w:r>
      <w:proofErr w:type="gramStart"/>
      <w:r w:rsidR="0083339F">
        <w:rPr>
          <w:i/>
        </w:rPr>
        <w:t>?</w:t>
      </w:r>
      <w:r w:rsidR="00422A5A">
        <w:t>.</w:t>
      </w:r>
      <w:proofErr w:type="gramEnd"/>
      <w:r w:rsidR="00422A5A">
        <w:t xml:space="preserve"> </w:t>
      </w:r>
      <w:r w:rsidR="00EB3485">
        <w:lastRenderedPageBreak/>
        <w:t>And when</w:t>
      </w:r>
      <w:r w:rsidR="00AB7980">
        <w:t xml:space="preserve"> combined with feedback related to the task, feedback related to one’s self actually reduces or annuls benefits to learning that occur when feedback related to performance of the task is provided by itself.</w:t>
      </w:r>
      <w:r w:rsidR="00EB3485" w:rsidRPr="00EB3485">
        <w:t xml:space="preserve"> </w:t>
      </w:r>
      <w:r w:rsidR="00EB3485">
        <w:t>The results of research are very clear on this point.</w:t>
      </w:r>
    </w:p>
    <w:p w14:paraId="5F28FF93" w14:textId="4A463C9F" w:rsidR="00FB036C" w:rsidRDefault="00E9306A" w:rsidP="00EA2DA5">
      <w:pPr>
        <w:spacing w:before="120" w:after="0"/>
        <w:rPr>
          <w:rFonts w:ascii="Times New Roman" w:hAnsi="Times New Roman"/>
        </w:rPr>
      </w:pPr>
      <w:r w:rsidRPr="005916EF">
        <w:rPr>
          <w:rFonts w:ascii="Times New Roman" w:hAnsi="Times New Roman"/>
        </w:rPr>
        <w:t>Here is what seems to be going on. From a student’s perspective, feedback is often extremely complex. The teacher is proficient and experienced with the task</w:t>
      </w:r>
      <w:r w:rsidR="001118B2" w:rsidRPr="005916EF">
        <w:rPr>
          <w:rFonts w:ascii="Times New Roman" w:hAnsi="Times New Roman"/>
        </w:rPr>
        <w:t>,</w:t>
      </w:r>
      <w:r w:rsidRPr="005916EF">
        <w:rPr>
          <w:rFonts w:ascii="Times New Roman" w:hAnsi="Times New Roman"/>
        </w:rPr>
        <w:t xml:space="preserve"> but the student typically </w:t>
      </w:r>
      <w:r w:rsidR="009D58D2" w:rsidRPr="005916EF">
        <w:rPr>
          <w:rFonts w:ascii="Times New Roman" w:hAnsi="Times New Roman"/>
        </w:rPr>
        <w:t>lacks both this proficiency and experience</w:t>
      </w:r>
      <w:r w:rsidR="002E2D1B" w:rsidRPr="005916EF">
        <w:rPr>
          <w:rFonts w:ascii="Times New Roman" w:hAnsi="Times New Roman"/>
        </w:rPr>
        <w:t xml:space="preserve">. </w:t>
      </w:r>
      <w:r w:rsidR="0083339F">
        <w:rPr>
          <w:rFonts w:ascii="Times New Roman" w:hAnsi="Times New Roman"/>
        </w:rPr>
        <w:t>A</w:t>
      </w:r>
      <w:r w:rsidR="002E2D1B" w:rsidRPr="005916EF">
        <w:rPr>
          <w:rFonts w:ascii="Times New Roman" w:hAnsi="Times New Roman"/>
        </w:rPr>
        <w:t xml:space="preserve"> tremendous amount </w:t>
      </w:r>
      <w:r w:rsidR="005977F2" w:rsidRPr="005916EF">
        <w:rPr>
          <w:rFonts w:ascii="Times New Roman" w:hAnsi="Times New Roman"/>
        </w:rPr>
        <w:t xml:space="preserve">of cognitive processing </w:t>
      </w:r>
      <w:r w:rsidR="009D662E" w:rsidRPr="005916EF">
        <w:rPr>
          <w:rFonts w:ascii="Times New Roman" w:hAnsi="Times New Roman"/>
        </w:rPr>
        <w:t xml:space="preserve">has to </w:t>
      </w:r>
      <w:r w:rsidR="000A35FB" w:rsidRPr="005916EF">
        <w:rPr>
          <w:rFonts w:ascii="Times New Roman" w:hAnsi="Times New Roman"/>
        </w:rPr>
        <w:t>occur in order for the student to</w:t>
      </w:r>
      <w:r w:rsidR="009D662E" w:rsidRPr="005916EF">
        <w:rPr>
          <w:rFonts w:ascii="Times New Roman" w:hAnsi="Times New Roman"/>
        </w:rPr>
        <w:t xml:space="preserve"> successfully interpret feedback</w:t>
      </w:r>
      <w:r w:rsidR="0083339F">
        <w:rPr>
          <w:rFonts w:ascii="Times New Roman" w:hAnsi="Times New Roman"/>
        </w:rPr>
        <w:t>, e</w:t>
      </w:r>
      <w:r w:rsidR="0083339F" w:rsidRPr="005916EF">
        <w:rPr>
          <w:rFonts w:ascii="Times New Roman" w:hAnsi="Times New Roman"/>
        </w:rPr>
        <w:t>specially when aspects of the teacher’s goal are still somewhat vague in the student’s mind</w:t>
      </w:r>
      <w:r w:rsidR="009D662E" w:rsidRPr="005916EF">
        <w:rPr>
          <w:rFonts w:ascii="Times New Roman" w:hAnsi="Times New Roman"/>
        </w:rPr>
        <w:t>.</w:t>
      </w:r>
      <w:r w:rsidR="00FB036C">
        <w:rPr>
          <w:rFonts w:ascii="Times New Roman" w:hAnsi="Times New Roman"/>
        </w:rPr>
        <w:t xml:space="preserve"> </w:t>
      </w:r>
      <w:r w:rsidR="00D60F19">
        <w:rPr>
          <w:rFonts w:ascii="Times New Roman" w:hAnsi="Times New Roman"/>
        </w:rPr>
        <w:t>Providing</w:t>
      </w:r>
      <w:r w:rsidR="00FB036C">
        <w:rPr>
          <w:rFonts w:ascii="Times New Roman" w:hAnsi="Times New Roman"/>
        </w:rPr>
        <w:t xml:space="preserve"> </w:t>
      </w:r>
      <w:r w:rsidR="00415393">
        <w:rPr>
          <w:rFonts w:ascii="Times New Roman" w:hAnsi="Times New Roman"/>
        </w:rPr>
        <w:t xml:space="preserve">feedback related to one’s self as a person </w:t>
      </w:r>
      <w:r w:rsidR="00D60F19">
        <w:rPr>
          <w:rFonts w:ascii="Times New Roman" w:hAnsi="Times New Roman"/>
        </w:rPr>
        <w:t>distracts the student’s focus on the task</w:t>
      </w:r>
      <w:r w:rsidR="00415393">
        <w:rPr>
          <w:rFonts w:ascii="Times New Roman" w:hAnsi="Times New Roman"/>
        </w:rPr>
        <w:t xml:space="preserve">. </w:t>
      </w:r>
    </w:p>
    <w:p w14:paraId="42E18943" w14:textId="03907D34" w:rsidR="00E9306A" w:rsidRDefault="00415393" w:rsidP="00EA2DA5">
      <w:pPr>
        <w:spacing w:before="120" w:after="0"/>
        <w:rPr>
          <w:rFonts w:ascii="Times New Roman" w:hAnsi="Times New Roman"/>
        </w:rPr>
      </w:pPr>
      <w:r>
        <w:rPr>
          <w:rFonts w:ascii="Times New Roman" w:hAnsi="Times New Roman"/>
        </w:rPr>
        <w:t xml:space="preserve">Here are </w:t>
      </w:r>
      <w:r w:rsidR="00FB036C">
        <w:rPr>
          <w:rFonts w:ascii="Times New Roman" w:hAnsi="Times New Roman"/>
        </w:rPr>
        <w:t>relevant</w:t>
      </w:r>
      <w:r w:rsidR="00691F7E">
        <w:rPr>
          <w:rFonts w:ascii="Times New Roman" w:hAnsi="Times New Roman"/>
        </w:rPr>
        <w:t xml:space="preserve"> guidelines </w:t>
      </w:r>
      <w:r w:rsidR="006D4E2A">
        <w:rPr>
          <w:rFonts w:ascii="Times New Roman" w:hAnsi="Times New Roman"/>
        </w:rPr>
        <w:t xml:space="preserve">that </w:t>
      </w:r>
      <w:r w:rsidR="00691F7E">
        <w:rPr>
          <w:rFonts w:ascii="Times New Roman" w:hAnsi="Times New Roman"/>
        </w:rPr>
        <w:t>Shute (2008) provide</w:t>
      </w:r>
      <w:r w:rsidR="0083339F">
        <w:rPr>
          <w:rFonts w:ascii="Times New Roman" w:hAnsi="Times New Roman"/>
        </w:rPr>
        <w:t>d</w:t>
      </w:r>
      <w:r w:rsidR="00691F7E">
        <w:rPr>
          <w:rFonts w:ascii="Times New Roman" w:hAnsi="Times New Roman"/>
        </w:rPr>
        <w:t xml:space="preserve"> based on her extensive review of research on feedback.</w:t>
      </w:r>
      <w:r w:rsidR="003D06B7">
        <w:rPr>
          <w:rFonts w:ascii="Times New Roman" w:hAnsi="Times New Roman"/>
        </w:rPr>
        <w:t xml:space="preserve"> After summarizing these guidelines, some brief exercises </w:t>
      </w:r>
      <w:r w:rsidR="00757BC1">
        <w:rPr>
          <w:rFonts w:ascii="Times New Roman" w:hAnsi="Times New Roman"/>
        </w:rPr>
        <w:t>are</w:t>
      </w:r>
      <w:r w:rsidR="00A653BC">
        <w:rPr>
          <w:rFonts w:ascii="Times New Roman" w:hAnsi="Times New Roman"/>
        </w:rPr>
        <w:t xml:space="preserve"> presented</w:t>
      </w:r>
      <w:r w:rsidR="003D06B7">
        <w:rPr>
          <w:rFonts w:ascii="Times New Roman" w:hAnsi="Times New Roman"/>
        </w:rPr>
        <w:t xml:space="preserve"> to see how well you </w:t>
      </w:r>
      <w:r w:rsidR="00A653BC">
        <w:rPr>
          <w:rFonts w:ascii="Times New Roman" w:hAnsi="Times New Roman"/>
        </w:rPr>
        <w:t>use</w:t>
      </w:r>
      <w:r w:rsidR="004A3922">
        <w:rPr>
          <w:rFonts w:ascii="Times New Roman" w:hAnsi="Times New Roman"/>
        </w:rPr>
        <w:t xml:space="preserve"> the guidelines to </w:t>
      </w:r>
      <w:r w:rsidR="003D06B7">
        <w:rPr>
          <w:rFonts w:ascii="Times New Roman" w:hAnsi="Times New Roman"/>
        </w:rPr>
        <w:t xml:space="preserve">detect problems within examples of feedback. </w:t>
      </w:r>
    </w:p>
    <w:p w14:paraId="615BA787" w14:textId="60A20FB2" w:rsidR="00256A71" w:rsidRDefault="00AC3523" w:rsidP="00EA2DA5">
      <w:pPr>
        <w:spacing w:before="120" w:after="0"/>
        <w:rPr>
          <w:rFonts w:ascii="Times New Roman" w:hAnsi="Times New Roman"/>
        </w:rPr>
      </w:pPr>
      <w:r w:rsidRPr="00E90059">
        <w:rPr>
          <w:rFonts w:ascii="Times New Roman" w:hAnsi="Times New Roman"/>
          <w:b/>
          <w:bCs/>
          <w:i/>
          <w:color w:val="365F91" w:themeColor="accent1" w:themeShade="BF"/>
        </w:rPr>
        <w:t>Feedback guideline:</w:t>
      </w:r>
      <w:r>
        <w:rPr>
          <w:rFonts w:ascii="Times New Roman" w:hAnsi="Times New Roman"/>
          <w:b/>
          <w:bCs/>
          <w:color w:val="365F91" w:themeColor="accent1" w:themeShade="BF"/>
        </w:rPr>
        <w:t xml:space="preserve"> Use praise sparingly, if at all</w:t>
      </w:r>
      <w:r w:rsidRPr="00696935">
        <w:rPr>
          <w:rFonts w:ascii="Times New Roman" w:hAnsi="Times New Roman"/>
          <w:b/>
          <w:bCs/>
          <w:color w:val="365F91" w:themeColor="accent1" w:themeShade="BF"/>
        </w:rPr>
        <w:t>.</w:t>
      </w:r>
      <w:r w:rsidRPr="00696935">
        <w:rPr>
          <w:rFonts w:ascii="Times New Roman" w:hAnsi="Times New Roman"/>
          <w:color w:val="365F91" w:themeColor="accent1" w:themeShade="BF"/>
        </w:rPr>
        <w:t xml:space="preserve"> </w:t>
      </w:r>
      <w:r>
        <w:rPr>
          <w:rFonts w:ascii="Times New Roman" w:hAnsi="Times New Roman"/>
        </w:rPr>
        <w:t>This guideline</w:t>
      </w:r>
      <w:r w:rsidR="00874144">
        <w:rPr>
          <w:rFonts w:ascii="Times New Roman" w:hAnsi="Times New Roman"/>
        </w:rPr>
        <w:t xml:space="preserve"> </w:t>
      </w:r>
      <w:r w:rsidR="005F6C66">
        <w:rPr>
          <w:rFonts w:ascii="Times New Roman" w:hAnsi="Times New Roman"/>
        </w:rPr>
        <w:t>may seem</w:t>
      </w:r>
      <w:r w:rsidR="00874144">
        <w:rPr>
          <w:rFonts w:ascii="Times New Roman" w:hAnsi="Times New Roman"/>
        </w:rPr>
        <w:t xml:space="preserve"> counterintuitive</w:t>
      </w:r>
      <w:r w:rsidR="00CC7FEE">
        <w:rPr>
          <w:rFonts w:ascii="Times New Roman" w:hAnsi="Times New Roman"/>
        </w:rPr>
        <w:t>, and</w:t>
      </w:r>
      <w:r w:rsidR="0083339F">
        <w:rPr>
          <w:rFonts w:ascii="Times New Roman" w:hAnsi="Times New Roman"/>
        </w:rPr>
        <w:t>,</w:t>
      </w:r>
      <w:r w:rsidR="00CC7FEE">
        <w:rPr>
          <w:rFonts w:ascii="Times New Roman" w:hAnsi="Times New Roman"/>
        </w:rPr>
        <w:t xml:space="preserve"> </w:t>
      </w:r>
      <w:r w:rsidR="005F6C66">
        <w:rPr>
          <w:rFonts w:ascii="Times New Roman" w:hAnsi="Times New Roman"/>
        </w:rPr>
        <w:t>as</w:t>
      </w:r>
      <w:r w:rsidR="00CC7FEE">
        <w:rPr>
          <w:rFonts w:ascii="Times New Roman" w:hAnsi="Times New Roman"/>
        </w:rPr>
        <w:t xml:space="preserve"> noted earlier, classroom observations indicate </w:t>
      </w:r>
      <w:r w:rsidR="005F6C66">
        <w:rPr>
          <w:rFonts w:ascii="Times New Roman" w:hAnsi="Times New Roman"/>
        </w:rPr>
        <w:t>the use of praise</w:t>
      </w:r>
      <w:r w:rsidR="00CC7FEE">
        <w:rPr>
          <w:rFonts w:ascii="Times New Roman" w:hAnsi="Times New Roman"/>
        </w:rPr>
        <w:t xml:space="preserve"> is the most common type of teacher-to-student feedback.</w:t>
      </w:r>
      <w:r w:rsidR="00256A71">
        <w:rPr>
          <w:rFonts w:ascii="Times New Roman" w:hAnsi="Times New Roman"/>
        </w:rPr>
        <w:t xml:space="preserve"> Praising a student can be beneficial, but not in the context of feedback used to facilitate learning. It is better to move </w:t>
      </w:r>
      <w:r w:rsidR="0083339F">
        <w:rPr>
          <w:rFonts w:ascii="Times New Roman" w:hAnsi="Times New Roman"/>
        </w:rPr>
        <w:t xml:space="preserve">the </w:t>
      </w:r>
      <w:r w:rsidR="00256A71">
        <w:rPr>
          <w:rFonts w:ascii="Times New Roman" w:hAnsi="Times New Roman"/>
        </w:rPr>
        <w:t xml:space="preserve">focus away from </w:t>
      </w:r>
      <w:r w:rsidR="008D5BC7">
        <w:rPr>
          <w:rFonts w:ascii="Times New Roman" w:hAnsi="Times New Roman"/>
        </w:rPr>
        <w:t xml:space="preserve">praise of the student and toward how the task was performed. </w:t>
      </w:r>
      <w:r w:rsidR="00256A71">
        <w:rPr>
          <w:rFonts w:ascii="Times New Roman" w:hAnsi="Times New Roman"/>
        </w:rPr>
        <w:t>Instead of</w:t>
      </w:r>
      <w:r w:rsidR="008D5BC7">
        <w:rPr>
          <w:rFonts w:ascii="Times New Roman" w:hAnsi="Times New Roman"/>
        </w:rPr>
        <w:t xml:space="preserve"> “You did well,” more effective feedback </w:t>
      </w:r>
      <w:r w:rsidR="00F50F75">
        <w:rPr>
          <w:rFonts w:ascii="Times New Roman" w:hAnsi="Times New Roman"/>
        </w:rPr>
        <w:t>would be something like</w:t>
      </w:r>
      <w:r w:rsidR="0083339F">
        <w:rPr>
          <w:rFonts w:ascii="Times New Roman" w:hAnsi="Times New Roman"/>
        </w:rPr>
        <w:t>,</w:t>
      </w:r>
      <w:r w:rsidR="008D5BC7">
        <w:rPr>
          <w:rFonts w:ascii="Times New Roman" w:hAnsi="Times New Roman"/>
        </w:rPr>
        <w:t xml:space="preserve"> “</w:t>
      </w:r>
      <w:r w:rsidR="00F50F75">
        <w:rPr>
          <w:rFonts w:ascii="Times New Roman" w:hAnsi="Times New Roman"/>
        </w:rPr>
        <w:t xml:space="preserve">Your example has qualities we want in a research question because the variable you used, ‘volume of an object,’ can be objectively measured.” </w:t>
      </w:r>
      <w:r w:rsidR="0083339F">
        <w:rPr>
          <w:rFonts w:ascii="Times New Roman" w:hAnsi="Times New Roman"/>
        </w:rPr>
        <w:t xml:space="preserve">While </w:t>
      </w:r>
      <w:r w:rsidR="00F50F75">
        <w:rPr>
          <w:rFonts w:ascii="Times New Roman" w:hAnsi="Times New Roman"/>
        </w:rPr>
        <w:t xml:space="preserve">this is redundant, it is </w:t>
      </w:r>
      <w:r w:rsidR="0083339F">
        <w:rPr>
          <w:rFonts w:ascii="Times New Roman" w:hAnsi="Times New Roman"/>
        </w:rPr>
        <w:t xml:space="preserve">very </w:t>
      </w:r>
      <w:r w:rsidR="00F50F75">
        <w:rPr>
          <w:rFonts w:ascii="Times New Roman" w:hAnsi="Times New Roman"/>
        </w:rPr>
        <w:t xml:space="preserve">important: </w:t>
      </w:r>
      <w:r w:rsidR="005916EF">
        <w:rPr>
          <w:rFonts w:ascii="Times New Roman" w:hAnsi="Times New Roman"/>
        </w:rPr>
        <w:t>Keep feedback focused on helping students answer, “</w:t>
      </w:r>
      <w:r w:rsidR="007F2EEF" w:rsidRPr="008068AD">
        <w:rPr>
          <w:rFonts w:ascii="Times New Roman" w:hAnsi="Times New Roman"/>
          <w:i/>
        </w:rPr>
        <w:t>Where am I going</w:t>
      </w:r>
      <w:proofErr w:type="gramStart"/>
      <w:r w:rsidR="007F2EEF" w:rsidRPr="008068AD">
        <w:rPr>
          <w:rFonts w:ascii="Times New Roman" w:hAnsi="Times New Roman"/>
          <w:i/>
        </w:rPr>
        <w:t>?</w:t>
      </w:r>
      <w:r w:rsidR="0083339F">
        <w:rPr>
          <w:rFonts w:ascii="Times New Roman" w:hAnsi="Times New Roman"/>
        </w:rPr>
        <w:t>,</w:t>
      </w:r>
      <w:proofErr w:type="gramEnd"/>
      <w:r w:rsidR="005916EF">
        <w:rPr>
          <w:rFonts w:ascii="Times New Roman" w:hAnsi="Times New Roman"/>
        </w:rPr>
        <w:t xml:space="preserve"> </w:t>
      </w:r>
      <w:r w:rsidR="007F2EEF" w:rsidRPr="008068AD">
        <w:rPr>
          <w:rFonts w:ascii="Times New Roman" w:hAnsi="Times New Roman"/>
          <w:i/>
        </w:rPr>
        <w:t>Where am I now?</w:t>
      </w:r>
      <w:r w:rsidR="0083339F">
        <w:rPr>
          <w:rFonts w:ascii="Times New Roman" w:hAnsi="Times New Roman"/>
        </w:rPr>
        <w:t>, and</w:t>
      </w:r>
      <w:r w:rsidR="005916EF">
        <w:rPr>
          <w:rFonts w:ascii="Times New Roman" w:hAnsi="Times New Roman"/>
        </w:rPr>
        <w:t xml:space="preserve"> </w:t>
      </w:r>
      <w:r w:rsidR="007F2EEF" w:rsidRPr="008068AD">
        <w:rPr>
          <w:rFonts w:ascii="Times New Roman" w:hAnsi="Times New Roman"/>
          <w:i/>
        </w:rPr>
        <w:t>What do I do next?</w:t>
      </w:r>
      <w:r w:rsidR="005916EF">
        <w:rPr>
          <w:rFonts w:ascii="Times New Roman" w:hAnsi="Times New Roman"/>
        </w:rPr>
        <w:t>”</w:t>
      </w:r>
    </w:p>
    <w:p w14:paraId="1436DE3B" w14:textId="77777777" w:rsidR="00B722C0" w:rsidRDefault="00E90059" w:rsidP="00EA2DA5">
      <w:pPr>
        <w:spacing w:before="120" w:after="0"/>
        <w:rPr>
          <w:rFonts w:ascii="Times New Roman" w:hAnsi="Times New Roman"/>
        </w:rPr>
      </w:pPr>
      <w:r w:rsidRPr="00E90059">
        <w:rPr>
          <w:rFonts w:ascii="Times New Roman" w:hAnsi="Times New Roman"/>
          <w:b/>
          <w:bCs/>
          <w:i/>
          <w:color w:val="365F91" w:themeColor="accent1" w:themeShade="BF"/>
        </w:rPr>
        <w:t>Feedback guideline:</w:t>
      </w:r>
      <w:r>
        <w:rPr>
          <w:rFonts w:ascii="Times New Roman" w:hAnsi="Times New Roman"/>
          <w:b/>
          <w:bCs/>
          <w:color w:val="365F91" w:themeColor="accent1" w:themeShade="BF"/>
        </w:rPr>
        <w:t xml:space="preserve"> </w:t>
      </w:r>
      <w:r w:rsidR="005772FB" w:rsidRPr="00696935">
        <w:rPr>
          <w:rFonts w:ascii="Times New Roman" w:hAnsi="Times New Roman"/>
          <w:b/>
          <w:bCs/>
          <w:color w:val="365F91" w:themeColor="accent1" w:themeShade="BF"/>
        </w:rPr>
        <w:t>Focus feedback on the task, not the learner.</w:t>
      </w:r>
      <w:r w:rsidR="00696935" w:rsidRPr="00696935">
        <w:rPr>
          <w:rFonts w:ascii="Times New Roman" w:hAnsi="Times New Roman"/>
          <w:color w:val="365F91" w:themeColor="accent1" w:themeShade="BF"/>
        </w:rPr>
        <w:t xml:space="preserve"> </w:t>
      </w:r>
      <w:r w:rsidR="00696935">
        <w:rPr>
          <w:rFonts w:ascii="Times New Roman" w:hAnsi="Times New Roman"/>
        </w:rPr>
        <w:t>This guideline</w:t>
      </w:r>
      <w:r w:rsidR="001118B2">
        <w:rPr>
          <w:rFonts w:ascii="Times New Roman" w:hAnsi="Times New Roman"/>
        </w:rPr>
        <w:t xml:space="preserve">, which </w:t>
      </w:r>
      <w:r w:rsidR="00696935">
        <w:rPr>
          <w:rFonts w:ascii="Times New Roman" w:hAnsi="Times New Roman"/>
        </w:rPr>
        <w:t xml:space="preserve">is </w:t>
      </w:r>
      <w:r w:rsidR="00093490">
        <w:rPr>
          <w:rFonts w:ascii="Times New Roman" w:hAnsi="Times New Roman"/>
        </w:rPr>
        <w:t>closely related</w:t>
      </w:r>
      <w:r w:rsidR="00B15BDF">
        <w:rPr>
          <w:rFonts w:ascii="Times New Roman" w:hAnsi="Times New Roman"/>
        </w:rPr>
        <w:t xml:space="preserve"> to the preceding discussion</w:t>
      </w:r>
      <w:r w:rsidR="001118B2">
        <w:rPr>
          <w:rFonts w:ascii="Times New Roman" w:hAnsi="Times New Roman"/>
        </w:rPr>
        <w:t xml:space="preserve">, </w:t>
      </w:r>
      <w:r w:rsidR="0079474A">
        <w:rPr>
          <w:rFonts w:ascii="Times New Roman" w:hAnsi="Times New Roman"/>
        </w:rPr>
        <w:t>is elegant in its simplicity:</w:t>
      </w:r>
      <w:r w:rsidR="00B15BDF">
        <w:rPr>
          <w:rFonts w:ascii="Times New Roman" w:hAnsi="Times New Roman"/>
        </w:rPr>
        <w:t xml:space="preserve"> </w:t>
      </w:r>
      <w:r w:rsidR="002F2976" w:rsidRPr="0079474A">
        <w:rPr>
          <w:rFonts w:ascii="Times New Roman" w:hAnsi="Times New Roman"/>
          <w:i/>
        </w:rPr>
        <w:t xml:space="preserve">Feedback should concentrate on </w:t>
      </w:r>
      <w:r w:rsidR="00351C98" w:rsidRPr="0079474A">
        <w:rPr>
          <w:rFonts w:ascii="Times New Roman" w:hAnsi="Times New Roman"/>
          <w:i/>
        </w:rPr>
        <w:t>characteristics of what the student did, not on characteristics of the student</w:t>
      </w:r>
      <w:r w:rsidR="00351C98">
        <w:rPr>
          <w:rFonts w:ascii="Times New Roman" w:hAnsi="Times New Roman"/>
        </w:rPr>
        <w:t>. Providing students encouragement and valuing their effort is</w:t>
      </w:r>
      <w:r w:rsidR="0079474A">
        <w:rPr>
          <w:rFonts w:ascii="Times New Roman" w:hAnsi="Times New Roman"/>
        </w:rPr>
        <w:t xml:space="preserve">, of course, important. </w:t>
      </w:r>
      <w:r w:rsidR="006D4E2A">
        <w:rPr>
          <w:rFonts w:ascii="Times New Roman" w:hAnsi="Times New Roman"/>
        </w:rPr>
        <w:t>Expressions of concern can also play a valuable role. To avoid neg</w:t>
      </w:r>
      <w:r w:rsidR="00E04A83">
        <w:rPr>
          <w:rFonts w:ascii="Times New Roman" w:hAnsi="Times New Roman"/>
        </w:rPr>
        <w:t xml:space="preserve">ating benefits of feedback on how the task was performed, </w:t>
      </w:r>
      <w:r w:rsidR="00351C98">
        <w:rPr>
          <w:rFonts w:ascii="Times New Roman" w:hAnsi="Times New Roman"/>
        </w:rPr>
        <w:t xml:space="preserve">convey </w:t>
      </w:r>
      <w:r w:rsidR="00540473">
        <w:rPr>
          <w:rFonts w:ascii="Times New Roman" w:hAnsi="Times New Roman"/>
        </w:rPr>
        <w:t xml:space="preserve">evaluations of </w:t>
      </w:r>
      <w:r w:rsidR="007C0725">
        <w:rPr>
          <w:rFonts w:ascii="Times New Roman" w:hAnsi="Times New Roman"/>
        </w:rPr>
        <w:t>student characteristics</w:t>
      </w:r>
      <w:r w:rsidR="00540473">
        <w:rPr>
          <w:rFonts w:ascii="Times New Roman" w:hAnsi="Times New Roman"/>
        </w:rPr>
        <w:t xml:space="preserve"> </w:t>
      </w:r>
      <w:r w:rsidR="00540473" w:rsidRPr="0079474A">
        <w:rPr>
          <w:rFonts w:ascii="Times New Roman" w:hAnsi="Times New Roman"/>
          <w:i/>
        </w:rPr>
        <w:t>away from</w:t>
      </w:r>
      <w:r w:rsidR="00540473">
        <w:rPr>
          <w:rFonts w:ascii="Times New Roman" w:hAnsi="Times New Roman"/>
        </w:rPr>
        <w:t xml:space="preserve"> the context of formative assessment feedback. </w:t>
      </w:r>
      <w:r w:rsidR="00351C98">
        <w:rPr>
          <w:rFonts w:ascii="Times New Roman" w:hAnsi="Times New Roman"/>
        </w:rPr>
        <w:t xml:space="preserve"> </w:t>
      </w:r>
    </w:p>
    <w:p w14:paraId="17F83E66" w14:textId="44411959" w:rsidR="00B5136C" w:rsidRDefault="00E90059" w:rsidP="00EA2DA5">
      <w:pPr>
        <w:spacing w:before="120" w:after="0"/>
        <w:rPr>
          <w:rFonts w:ascii="Times New Roman" w:hAnsi="Times New Roman"/>
          <w:color w:val="365F91" w:themeColor="accent1" w:themeShade="BF"/>
        </w:rPr>
      </w:pPr>
      <w:r w:rsidRPr="00EF2D52">
        <w:rPr>
          <w:rFonts w:ascii="Times New Roman" w:hAnsi="Times New Roman"/>
          <w:b/>
          <w:bCs/>
          <w:i/>
          <w:color w:val="365F91" w:themeColor="accent1" w:themeShade="BF"/>
        </w:rPr>
        <w:t>Feedback guideline:</w:t>
      </w:r>
      <w:r w:rsidRPr="00EF2D52">
        <w:rPr>
          <w:rFonts w:ascii="Times New Roman" w:hAnsi="Times New Roman"/>
          <w:b/>
          <w:bCs/>
          <w:color w:val="365F91" w:themeColor="accent1" w:themeShade="BF"/>
        </w:rPr>
        <w:t xml:space="preserve"> </w:t>
      </w:r>
      <w:r w:rsidR="00243FEA">
        <w:rPr>
          <w:rFonts w:ascii="Times New Roman" w:hAnsi="Times New Roman"/>
          <w:b/>
          <w:bCs/>
          <w:color w:val="365F91" w:themeColor="accent1" w:themeShade="BF"/>
        </w:rPr>
        <w:t>Consciously a</w:t>
      </w:r>
      <w:r w:rsidR="009908FB" w:rsidRPr="00EF2D52">
        <w:rPr>
          <w:rFonts w:ascii="Times New Roman" w:hAnsi="Times New Roman"/>
          <w:b/>
          <w:bCs/>
          <w:color w:val="365F91" w:themeColor="accent1" w:themeShade="BF"/>
        </w:rPr>
        <w:t>void</w:t>
      </w:r>
      <w:r w:rsidR="006D0CD5" w:rsidRPr="00EF2D52">
        <w:rPr>
          <w:rFonts w:ascii="Times New Roman" w:hAnsi="Times New Roman"/>
          <w:b/>
          <w:bCs/>
          <w:color w:val="365F91" w:themeColor="accent1" w:themeShade="BF"/>
        </w:rPr>
        <w:t xml:space="preserve"> communicating </w:t>
      </w:r>
      <w:r w:rsidR="001561FE" w:rsidRPr="00EF2D52">
        <w:rPr>
          <w:rFonts w:ascii="Times New Roman" w:hAnsi="Times New Roman"/>
          <w:b/>
          <w:bCs/>
          <w:color w:val="365F91" w:themeColor="accent1" w:themeShade="BF"/>
        </w:rPr>
        <w:t>your attitude</w:t>
      </w:r>
      <w:r w:rsidR="006D0CD5" w:rsidRPr="00EF2D52">
        <w:rPr>
          <w:rFonts w:ascii="Times New Roman" w:hAnsi="Times New Roman"/>
          <w:b/>
          <w:bCs/>
          <w:color w:val="365F91" w:themeColor="accent1" w:themeShade="BF"/>
        </w:rPr>
        <w:t xml:space="preserve"> toward</w:t>
      </w:r>
      <w:r w:rsidR="001561FE" w:rsidRPr="00EF2D52">
        <w:rPr>
          <w:rFonts w:ascii="Times New Roman" w:hAnsi="Times New Roman"/>
          <w:b/>
          <w:bCs/>
          <w:color w:val="365F91" w:themeColor="accent1" w:themeShade="BF"/>
        </w:rPr>
        <w:t>s</w:t>
      </w:r>
      <w:r w:rsidR="006D0CD5" w:rsidRPr="00EF2D52">
        <w:rPr>
          <w:rFonts w:ascii="Times New Roman" w:hAnsi="Times New Roman"/>
          <w:b/>
          <w:bCs/>
          <w:color w:val="365F91" w:themeColor="accent1" w:themeShade="BF"/>
        </w:rPr>
        <w:t xml:space="preserve"> </w:t>
      </w:r>
      <w:r w:rsidR="001561FE" w:rsidRPr="00EF2D52">
        <w:rPr>
          <w:rFonts w:ascii="Times New Roman" w:hAnsi="Times New Roman"/>
          <w:b/>
          <w:bCs/>
          <w:color w:val="365F91" w:themeColor="accent1" w:themeShade="BF"/>
        </w:rPr>
        <w:t>a student, particularly with feedback given</w:t>
      </w:r>
      <w:r w:rsidR="009908FB" w:rsidRPr="00EF2D52">
        <w:rPr>
          <w:rFonts w:ascii="Times New Roman" w:hAnsi="Times New Roman"/>
          <w:b/>
          <w:bCs/>
          <w:color w:val="365F91" w:themeColor="accent1" w:themeShade="BF"/>
        </w:rPr>
        <w:t xml:space="preserve"> orally.</w:t>
      </w:r>
      <w:r w:rsidR="009908FB" w:rsidRPr="00696935">
        <w:rPr>
          <w:rFonts w:ascii="Times New Roman" w:hAnsi="Times New Roman"/>
          <w:color w:val="365F91" w:themeColor="accent1" w:themeShade="BF"/>
        </w:rPr>
        <w:t xml:space="preserve"> </w:t>
      </w:r>
      <w:r w:rsidR="00F00BE6">
        <w:rPr>
          <w:rFonts w:ascii="Times New Roman" w:hAnsi="Times New Roman"/>
        </w:rPr>
        <w:t xml:space="preserve">The context in which feedback is given </w:t>
      </w:r>
      <w:r w:rsidR="006C1076">
        <w:rPr>
          <w:rFonts w:ascii="Times New Roman" w:hAnsi="Times New Roman"/>
        </w:rPr>
        <w:t>often affects</w:t>
      </w:r>
      <w:r w:rsidR="00F00BE6">
        <w:rPr>
          <w:rFonts w:ascii="Times New Roman" w:hAnsi="Times New Roman"/>
        </w:rPr>
        <w:t xml:space="preserve"> whether </w:t>
      </w:r>
      <w:r w:rsidR="006C1076">
        <w:rPr>
          <w:rFonts w:ascii="Times New Roman" w:hAnsi="Times New Roman"/>
        </w:rPr>
        <w:t>feedback</w:t>
      </w:r>
      <w:r w:rsidR="00F00BE6">
        <w:rPr>
          <w:rFonts w:ascii="Times New Roman" w:hAnsi="Times New Roman"/>
        </w:rPr>
        <w:t xml:space="preserve"> will be delivered orally or in writing. </w:t>
      </w:r>
      <w:r w:rsidR="0050359F">
        <w:rPr>
          <w:rFonts w:ascii="Times New Roman" w:hAnsi="Times New Roman"/>
        </w:rPr>
        <w:t>However, research</w:t>
      </w:r>
      <w:r w:rsidR="00F00BE6">
        <w:rPr>
          <w:rFonts w:ascii="Times New Roman" w:hAnsi="Times New Roman"/>
        </w:rPr>
        <w:t xml:space="preserve"> </w:t>
      </w:r>
      <w:r w:rsidR="0050359F">
        <w:rPr>
          <w:rFonts w:ascii="Times New Roman" w:hAnsi="Times New Roman"/>
        </w:rPr>
        <w:t>indicates</w:t>
      </w:r>
      <w:r w:rsidR="00F00BE6">
        <w:rPr>
          <w:rFonts w:ascii="Times New Roman" w:hAnsi="Times New Roman"/>
        </w:rPr>
        <w:t xml:space="preserve"> </w:t>
      </w:r>
      <w:r w:rsidR="001118B2">
        <w:rPr>
          <w:rFonts w:ascii="Times New Roman" w:hAnsi="Times New Roman"/>
        </w:rPr>
        <w:t xml:space="preserve">that </w:t>
      </w:r>
      <w:r w:rsidR="00F00BE6">
        <w:rPr>
          <w:rFonts w:ascii="Times New Roman" w:hAnsi="Times New Roman"/>
        </w:rPr>
        <w:t>orally delivered feedback more likely conveys a teacher’s attitude</w:t>
      </w:r>
      <w:r w:rsidR="00364F6D">
        <w:rPr>
          <w:rFonts w:ascii="Times New Roman" w:hAnsi="Times New Roman"/>
        </w:rPr>
        <w:t>s</w:t>
      </w:r>
      <w:r w:rsidR="00F00BE6">
        <w:rPr>
          <w:rFonts w:ascii="Times New Roman" w:hAnsi="Times New Roman"/>
        </w:rPr>
        <w:t xml:space="preserve"> to</w:t>
      </w:r>
      <w:r w:rsidR="00364F6D">
        <w:rPr>
          <w:rFonts w:ascii="Times New Roman" w:hAnsi="Times New Roman"/>
        </w:rPr>
        <w:t>ward</w:t>
      </w:r>
      <w:r w:rsidR="00F00BE6">
        <w:rPr>
          <w:rFonts w:ascii="Times New Roman" w:hAnsi="Times New Roman"/>
        </w:rPr>
        <w:t xml:space="preserve"> students</w:t>
      </w:r>
      <w:r w:rsidR="0050359F">
        <w:rPr>
          <w:rFonts w:ascii="Times New Roman" w:hAnsi="Times New Roman"/>
        </w:rPr>
        <w:t xml:space="preserve"> than when feedback is delivered as written comments by a teacher or computer. </w:t>
      </w:r>
      <w:r w:rsidR="005106C8">
        <w:rPr>
          <w:rFonts w:ascii="Times New Roman" w:hAnsi="Times New Roman"/>
        </w:rPr>
        <w:t>If attitude can be excluded from information conveyed</w:t>
      </w:r>
      <w:r w:rsidR="002B6ABB">
        <w:rPr>
          <w:rFonts w:ascii="Times New Roman" w:hAnsi="Times New Roman"/>
        </w:rPr>
        <w:t xml:space="preserve"> in feedback</w:t>
      </w:r>
      <w:r w:rsidR="005106C8">
        <w:rPr>
          <w:rFonts w:ascii="Times New Roman" w:hAnsi="Times New Roman"/>
        </w:rPr>
        <w:t xml:space="preserve">, students are more likely to focus on task-specific information. </w:t>
      </w:r>
      <w:r w:rsidR="002B6ABB">
        <w:rPr>
          <w:rFonts w:ascii="Times New Roman" w:hAnsi="Times New Roman"/>
        </w:rPr>
        <w:t>Body language and voice inflections, which are a natur</w:t>
      </w:r>
      <w:r w:rsidR="005352D1">
        <w:rPr>
          <w:rFonts w:ascii="Times New Roman" w:hAnsi="Times New Roman"/>
        </w:rPr>
        <w:t xml:space="preserve">al </w:t>
      </w:r>
      <w:r w:rsidR="002B6ABB">
        <w:rPr>
          <w:rFonts w:ascii="Times New Roman" w:hAnsi="Times New Roman"/>
        </w:rPr>
        <w:t xml:space="preserve">part of speaking, make it more difficult to achieve this focus. </w:t>
      </w:r>
      <w:r w:rsidR="00B25793">
        <w:rPr>
          <w:rFonts w:ascii="Times New Roman" w:hAnsi="Times New Roman"/>
        </w:rPr>
        <w:t>In this regard, written feedback is favored over oral feedback.</w:t>
      </w:r>
    </w:p>
    <w:p w14:paraId="297E950A" w14:textId="77777777" w:rsidR="00AE4F04" w:rsidRDefault="00E90059" w:rsidP="00EA2DA5">
      <w:pPr>
        <w:spacing w:before="120" w:after="0"/>
        <w:rPr>
          <w:rFonts w:ascii="Times New Roman" w:hAnsi="Times New Roman"/>
          <w:color w:val="365F91" w:themeColor="accent1" w:themeShade="BF"/>
        </w:rPr>
      </w:pPr>
      <w:r w:rsidRPr="00E90059">
        <w:rPr>
          <w:rFonts w:ascii="Times New Roman" w:hAnsi="Times New Roman"/>
          <w:b/>
          <w:bCs/>
          <w:i/>
          <w:color w:val="365F91" w:themeColor="accent1" w:themeShade="BF"/>
        </w:rPr>
        <w:t>Feedback guideline:</w:t>
      </w:r>
      <w:r>
        <w:rPr>
          <w:rFonts w:ascii="Times New Roman" w:hAnsi="Times New Roman"/>
          <w:b/>
          <w:bCs/>
          <w:color w:val="365F91" w:themeColor="accent1" w:themeShade="BF"/>
        </w:rPr>
        <w:t xml:space="preserve"> </w:t>
      </w:r>
      <w:r w:rsidR="00187D04">
        <w:rPr>
          <w:rFonts w:ascii="Times New Roman" w:hAnsi="Times New Roman"/>
          <w:b/>
          <w:bCs/>
          <w:color w:val="365F91" w:themeColor="accent1" w:themeShade="BF"/>
        </w:rPr>
        <w:t>Do not give normative comparisons</w:t>
      </w:r>
      <w:r w:rsidR="00285799">
        <w:rPr>
          <w:rFonts w:ascii="Times New Roman" w:hAnsi="Times New Roman"/>
          <w:b/>
          <w:bCs/>
          <w:color w:val="365F91" w:themeColor="accent1" w:themeShade="BF"/>
        </w:rPr>
        <w:t xml:space="preserve"> along with feedback</w:t>
      </w:r>
      <w:r w:rsidR="00187D04" w:rsidRPr="00696935">
        <w:rPr>
          <w:rFonts w:ascii="Times New Roman" w:hAnsi="Times New Roman"/>
          <w:b/>
          <w:bCs/>
          <w:color w:val="365F91" w:themeColor="accent1" w:themeShade="BF"/>
        </w:rPr>
        <w:t>.</w:t>
      </w:r>
      <w:r w:rsidR="00187D04" w:rsidRPr="00696935">
        <w:rPr>
          <w:rFonts w:ascii="Times New Roman" w:hAnsi="Times New Roman"/>
          <w:color w:val="365F91" w:themeColor="accent1" w:themeShade="BF"/>
        </w:rPr>
        <w:t xml:space="preserve"> </w:t>
      </w:r>
      <w:r w:rsidR="002B4854">
        <w:rPr>
          <w:rFonts w:ascii="Times New Roman" w:hAnsi="Times New Roman"/>
        </w:rPr>
        <w:t>Comparing</w:t>
      </w:r>
      <w:r w:rsidR="00AE4F04">
        <w:rPr>
          <w:rFonts w:ascii="Times New Roman" w:hAnsi="Times New Roman"/>
        </w:rPr>
        <w:t xml:space="preserve"> students to others</w:t>
      </w:r>
      <w:r w:rsidR="002B4854">
        <w:rPr>
          <w:rFonts w:ascii="Times New Roman" w:hAnsi="Times New Roman"/>
        </w:rPr>
        <w:t xml:space="preserve"> during feedback is another way to </w:t>
      </w:r>
      <w:r w:rsidR="00D51C7B">
        <w:rPr>
          <w:rFonts w:ascii="Times New Roman" w:hAnsi="Times New Roman"/>
        </w:rPr>
        <w:t>inappropriately</w:t>
      </w:r>
      <w:r w:rsidR="002B4854">
        <w:rPr>
          <w:rFonts w:ascii="Times New Roman" w:hAnsi="Times New Roman"/>
        </w:rPr>
        <w:t xml:space="preserve"> focus</w:t>
      </w:r>
      <w:r w:rsidR="00D51C7B">
        <w:rPr>
          <w:rFonts w:ascii="Times New Roman" w:hAnsi="Times New Roman"/>
        </w:rPr>
        <w:t xml:space="preserve"> attention</w:t>
      </w:r>
      <w:r w:rsidR="002B4854">
        <w:rPr>
          <w:rFonts w:ascii="Times New Roman" w:hAnsi="Times New Roman"/>
        </w:rPr>
        <w:t xml:space="preserve"> on the learner </w:t>
      </w:r>
      <w:r w:rsidR="00D51C7B">
        <w:rPr>
          <w:rFonts w:ascii="Times New Roman" w:hAnsi="Times New Roman"/>
        </w:rPr>
        <w:t>rather than</w:t>
      </w:r>
      <w:r w:rsidR="002B4854">
        <w:rPr>
          <w:rFonts w:ascii="Times New Roman" w:hAnsi="Times New Roman"/>
        </w:rPr>
        <w:t xml:space="preserve"> the task. </w:t>
      </w:r>
      <w:r w:rsidR="00D51C7B">
        <w:rPr>
          <w:rFonts w:ascii="Times New Roman" w:hAnsi="Times New Roman"/>
        </w:rPr>
        <w:t>Again, providing</w:t>
      </w:r>
      <w:r w:rsidR="002B4854">
        <w:rPr>
          <w:rFonts w:ascii="Times New Roman" w:hAnsi="Times New Roman"/>
        </w:rPr>
        <w:t xml:space="preserve"> feedback related to one’s </w:t>
      </w:r>
      <w:r w:rsidR="002B4854">
        <w:rPr>
          <w:rFonts w:ascii="Times New Roman" w:hAnsi="Times New Roman"/>
        </w:rPr>
        <w:lastRenderedPageBreak/>
        <w:t>self as a person diminishes the effectiveness of providing feedback related to how well the task was performed.</w:t>
      </w:r>
    </w:p>
    <w:p w14:paraId="78286D22" w14:textId="076873D7" w:rsidR="00187D04" w:rsidRDefault="00E90059" w:rsidP="00EA2DA5">
      <w:pPr>
        <w:spacing w:before="120" w:after="0"/>
        <w:rPr>
          <w:rFonts w:ascii="Times New Roman" w:hAnsi="Times New Roman"/>
        </w:rPr>
      </w:pPr>
      <w:r w:rsidRPr="00E90059">
        <w:rPr>
          <w:rFonts w:ascii="Times New Roman" w:hAnsi="Times New Roman"/>
          <w:b/>
          <w:bCs/>
          <w:i/>
          <w:color w:val="365F91" w:themeColor="accent1" w:themeShade="BF"/>
        </w:rPr>
        <w:t>Feedback guideline:</w:t>
      </w:r>
      <w:r>
        <w:rPr>
          <w:rFonts w:ascii="Times New Roman" w:hAnsi="Times New Roman"/>
          <w:b/>
          <w:bCs/>
          <w:color w:val="365F91" w:themeColor="accent1" w:themeShade="BF"/>
        </w:rPr>
        <w:t xml:space="preserve"> </w:t>
      </w:r>
      <w:r w:rsidR="00475740">
        <w:rPr>
          <w:rFonts w:ascii="Times New Roman" w:hAnsi="Times New Roman"/>
          <w:b/>
          <w:bCs/>
          <w:color w:val="365F91" w:themeColor="accent1" w:themeShade="BF"/>
        </w:rPr>
        <w:t>Avoid</w:t>
      </w:r>
      <w:r w:rsidR="00187D04">
        <w:rPr>
          <w:rFonts w:ascii="Times New Roman" w:hAnsi="Times New Roman"/>
          <w:b/>
          <w:bCs/>
          <w:color w:val="365F91" w:themeColor="accent1" w:themeShade="BF"/>
        </w:rPr>
        <w:t xml:space="preserve"> providing overall grades</w:t>
      </w:r>
      <w:r w:rsidR="00E47432">
        <w:rPr>
          <w:rFonts w:ascii="Times New Roman" w:hAnsi="Times New Roman"/>
          <w:b/>
          <w:bCs/>
          <w:color w:val="365F91" w:themeColor="accent1" w:themeShade="BF"/>
        </w:rPr>
        <w:t xml:space="preserve"> along with feedback</w:t>
      </w:r>
      <w:r w:rsidR="00187D04" w:rsidRPr="00696935">
        <w:rPr>
          <w:rFonts w:ascii="Times New Roman" w:hAnsi="Times New Roman"/>
          <w:b/>
          <w:bCs/>
          <w:color w:val="365F91" w:themeColor="accent1" w:themeShade="BF"/>
        </w:rPr>
        <w:t>.</w:t>
      </w:r>
      <w:r w:rsidR="00FF4509">
        <w:rPr>
          <w:rFonts w:ascii="Times New Roman" w:hAnsi="Times New Roman"/>
          <w:b/>
          <w:bCs/>
          <w:color w:val="365F91" w:themeColor="accent1" w:themeShade="BF"/>
        </w:rPr>
        <w:t xml:space="preserve"> </w:t>
      </w:r>
      <w:r w:rsidR="004C434A">
        <w:rPr>
          <w:rFonts w:ascii="Times New Roman" w:hAnsi="Times New Roman"/>
        </w:rPr>
        <w:t xml:space="preserve">“Grades” </w:t>
      </w:r>
      <w:r w:rsidR="00FF4509">
        <w:rPr>
          <w:rFonts w:ascii="Times New Roman" w:hAnsi="Times New Roman"/>
        </w:rPr>
        <w:t xml:space="preserve">refers to </w:t>
      </w:r>
      <w:r w:rsidR="007A134D">
        <w:rPr>
          <w:rFonts w:ascii="Times New Roman" w:hAnsi="Times New Roman"/>
        </w:rPr>
        <w:t xml:space="preserve">either </w:t>
      </w:r>
      <w:r w:rsidR="00FF4509">
        <w:rPr>
          <w:rFonts w:ascii="Times New Roman" w:hAnsi="Times New Roman"/>
        </w:rPr>
        <w:t>numerical scores or letter grades written on students’ papers or convey</w:t>
      </w:r>
      <w:r w:rsidR="001118B2">
        <w:rPr>
          <w:rFonts w:ascii="Times New Roman" w:hAnsi="Times New Roman"/>
        </w:rPr>
        <w:t>ed orally</w:t>
      </w:r>
      <w:r w:rsidR="007A134D">
        <w:rPr>
          <w:rFonts w:ascii="Times New Roman" w:hAnsi="Times New Roman"/>
        </w:rPr>
        <w:t xml:space="preserve">. Teachers </w:t>
      </w:r>
      <w:r w:rsidR="00524ADF">
        <w:rPr>
          <w:rFonts w:ascii="Times New Roman" w:hAnsi="Times New Roman"/>
        </w:rPr>
        <w:t>often</w:t>
      </w:r>
      <w:r w:rsidR="007A134D">
        <w:rPr>
          <w:rFonts w:ascii="Times New Roman" w:hAnsi="Times New Roman"/>
        </w:rPr>
        <w:t xml:space="preserve"> write notes on students’ papers along with an overall grade. </w:t>
      </w:r>
      <w:r w:rsidR="00687FFC">
        <w:rPr>
          <w:rFonts w:ascii="Times New Roman" w:hAnsi="Times New Roman"/>
        </w:rPr>
        <w:t>A teacher’s</w:t>
      </w:r>
      <w:r w:rsidR="007A134D">
        <w:rPr>
          <w:rFonts w:ascii="Times New Roman" w:hAnsi="Times New Roman"/>
        </w:rPr>
        <w:t xml:space="preserve"> notes </w:t>
      </w:r>
      <w:r w:rsidR="00687FFC">
        <w:rPr>
          <w:rFonts w:ascii="Times New Roman" w:hAnsi="Times New Roman"/>
        </w:rPr>
        <w:t xml:space="preserve">written to students </w:t>
      </w:r>
      <w:r w:rsidR="007A134D">
        <w:rPr>
          <w:rFonts w:ascii="Times New Roman" w:hAnsi="Times New Roman"/>
        </w:rPr>
        <w:t xml:space="preserve">typically are what we have been referring to as </w:t>
      </w:r>
      <w:r w:rsidR="007A134D">
        <w:rPr>
          <w:rFonts w:ascii="Times New Roman" w:hAnsi="Times New Roman"/>
          <w:i/>
        </w:rPr>
        <w:t>feedback related to how well tasks are performed</w:t>
      </w:r>
      <w:r w:rsidR="00524ADF">
        <w:rPr>
          <w:rFonts w:ascii="Times New Roman" w:hAnsi="Times New Roman"/>
        </w:rPr>
        <w:t>, and can be very helpful</w:t>
      </w:r>
      <w:r w:rsidR="007A134D">
        <w:rPr>
          <w:rFonts w:ascii="Times New Roman" w:hAnsi="Times New Roman"/>
        </w:rPr>
        <w:t xml:space="preserve">. Including a grade with this feedback potentially is equivalent to adding </w:t>
      </w:r>
      <w:r w:rsidR="007A134D">
        <w:rPr>
          <w:rFonts w:ascii="Times New Roman" w:hAnsi="Times New Roman"/>
          <w:i/>
        </w:rPr>
        <w:t>feedback related to one</w:t>
      </w:r>
      <w:r w:rsidR="001118B2">
        <w:rPr>
          <w:rFonts w:ascii="Times New Roman" w:hAnsi="Times New Roman"/>
          <w:i/>
        </w:rPr>
        <w:t xml:space="preserve">’s </w:t>
      </w:r>
      <w:r w:rsidR="007A134D">
        <w:rPr>
          <w:rFonts w:ascii="Times New Roman" w:hAnsi="Times New Roman"/>
          <w:i/>
        </w:rPr>
        <w:t>self as a person</w:t>
      </w:r>
      <w:r w:rsidR="007A134D">
        <w:rPr>
          <w:rFonts w:ascii="Times New Roman" w:hAnsi="Times New Roman"/>
        </w:rPr>
        <w:t xml:space="preserve">, </w:t>
      </w:r>
      <w:r w:rsidR="008F79BF">
        <w:rPr>
          <w:rFonts w:ascii="Times New Roman" w:hAnsi="Times New Roman"/>
        </w:rPr>
        <w:t xml:space="preserve">which </w:t>
      </w:r>
      <w:r w:rsidR="00762057">
        <w:rPr>
          <w:rFonts w:ascii="Times New Roman" w:hAnsi="Times New Roman"/>
        </w:rPr>
        <w:t xml:space="preserve">diminishes </w:t>
      </w:r>
      <w:r w:rsidR="008F79BF">
        <w:rPr>
          <w:rFonts w:ascii="Times New Roman" w:hAnsi="Times New Roman"/>
        </w:rPr>
        <w:t xml:space="preserve">benefits of feedback specific </w:t>
      </w:r>
      <w:r w:rsidR="001118B2">
        <w:rPr>
          <w:rFonts w:ascii="Times New Roman" w:hAnsi="Times New Roman"/>
        </w:rPr>
        <w:t xml:space="preserve">to </w:t>
      </w:r>
      <w:r w:rsidR="008F79BF">
        <w:rPr>
          <w:rFonts w:ascii="Times New Roman" w:hAnsi="Times New Roman"/>
        </w:rPr>
        <w:t xml:space="preserve">a student’s performance on the task. </w:t>
      </w:r>
      <w:proofErr w:type="spellStart"/>
      <w:r w:rsidR="008F79BF">
        <w:rPr>
          <w:rFonts w:ascii="Times New Roman" w:hAnsi="Times New Roman"/>
        </w:rPr>
        <w:t>Wiliam</w:t>
      </w:r>
      <w:proofErr w:type="spellEnd"/>
      <w:r w:rsidR="008F79BF">
        <w:rPr>
          <w:rFonts w:ascii="Times New Roman" w:hAnsi="Times New Roman"/>
        </w:rPr>
        <w:t xml:space="preserve"> (2007) </w:t>
      </w:r>
      <w:r w:rsidR="00524ADF">
        <w:rPr>
          <w:rFonts w:ascii="Times New Roman" w:hAnsi="Times New Roman"/>
        </w:rPr>
        <w:t xml:space="preserve">found out that this </w:t>
      </w:r>
      <w:r w:rsidR="008F79BF">
        <w:rPr>
          <w:rFonts w:ascii="Times New Roman" w:hAnsi="Times New Roman"/>
        </w:rPr>
        <w:t>is exactly what happens. He summarized the results of research in which three conditions were compared:</w:t>
      </w:r>
      <w:r w:rsidR="0049126D" w:rsidRPr="0049126D">
        <w:rPr>
          <w:rFonts w:ascii="Times New Roman" w:hAnsi="Times New Roman"/>
          <w:bCs/>
        </w:rPr>
        <w:t xml:space="preserve"> </w:t>
      </w:r>
      <w:r w:rsidR="00524ADF" w:rsidRPr="0049126D">
        <w:rPr>
          <w:rFonts w:ascii="Times New Roman" w:hAnsi="Times New Roman"/>
          <w:bCs/>
        </w:rPr>
        <w:t>(</w:t>
      </w:r>
      <w:r w:rsidR="00524ADF">
        <w:rPr>
          <w:rFonts w:ascii="Times New Roman" w:hAnsi="Times New Roman"/>
          <w:bCs/>
        </w:rPr>
        <w:t>a</w:t>
      </w:r>
      <w:r w:rsidR="00762057">
        <w:rPr>
          <w:rFonts w:ascii="Times New Roman" w:hAnsi="Times New Roman"/>
          <w:bCs/>
        </w:rPr>
        <w:t>) </w:t>
      </w:r>
      <w:r w:rsidR="00687FFC">
        <w:rPr>
          <w:rFonts w:ascii="Times New Roman" w:hAnsi="Times New Roman"/>
          <w:bCs/>
        </w:rPr>
        <w:t xml:space="preserve">when </w:t>
      </w:r>
      <w:r w:rsidR="00524ADF">
        <w:rPr>
          <w:rFonts w:ascii="Times New Roman" w:hAnsi="Times New Roman"/>
          <w:bCs/>
        </w:rPr>
        <w:t xml:space="preserve">students </w:t>
      </w:r>
      <w:r w:rsidR="00687FFC">
        <w:rPr>
          <w:rFonts w:ascii="Times New Roman" w:hAnsi="Times New Roman"/>
          <w:bCs/>
        </w:rPr>
        <w:t>only received</w:t>
      </w:r>
      <w:r w:rsidR="00524ADF" w:rsidRPr="0049126D">
        <w:rPr>
          <w:rFonts w:ascii="Times New Roman" w:hAnsi="Times New Roman"/>
          <w:bCs/>
        </w:rPr>
        <w:t xml:space="preserve"> comments</w:t>
      </w:r>
      <w:r w:rsidR="00687FFC">
        <w:rPr>
          <w:rFonts w:ascii="Times New Roman" w:hAnsi="Times New Roman"/>
          <w:bCs/>
        </w:rPr>
        <w:t>, they</w:t>
      </w:r>
      <w:r w:rsidR="00524ADF" w:rsidRPr="0049126D">
        <w:rPr>
          <w:rFonts w:ascii="Times New Roman" w:hAnsi="Times New Roman"/>
          <w:bCs/>
        </w:rPr>
        <w:t xml:space="preserve"> showed </w:t>
      </w:r>
      <w:r w:rsidR="00687FFC">
        <w:rPr>
          <w:rFonts w:ascii="Times New Roman" w:hAnsi="Times New Roman"/>
          <w:bCs/>
        </w:rPr>
        <w:t>significant</w:t>
      </w:r>
      <w:r w:rsidR="00524ADF" w:rsidRPr="0049126D">
        <w:rPr>
          <w:rFonts w:ascii="Times New Roman" w:hAnsi="Times New Roman"/>
          <w:bCs/>
        </w:rPr>
        <w:t xml:space="preserve"> gains</w:t>
      </w:r>
      <w:r w:rsidR="00687FFC">
        <w:rPr>
          <w:rFonts w:ascii="Times New Roman" w:hAnsi="Times New Roman"/>
          <w:bCs/>
        </w:rPr>
        <w:t>;</w:t>
      </w:r>
      <w:r w:rsidR="00524ADF" w:rsidRPr="0049126D">
        <w:rPr>
          <w:rFonts w:ascii="Times New Roman" w:hAnsi="Times New Roman"/>
          <w:bCs/>
        </w:rPr>
        <w:t xml:space="preserve"> </w:t>
      </w:r>
      <w:r w:rsidR="0049126D" w:rsidRPr="0049126D">
        <w:rPr>
          <w:rFonts w:ascii="Times New Roman" w:hAnsi="Times New Roman"/>
          <w:bCs/>
        </w:rPr>
        <w:t>(</w:t>
      </w:r>
      <w:r w:rsidR="00524ADF">
        <w:rPr>
          <w:rFonts w:ascii="Times New Roman" w:hAnsi="Times New Roman"/>
          <w:bCs/>
        </w:rPr>
        <w:t>b</w:t>
      </w:r>
      <w:r w:rsidR="00762057">
        <w:rPr>
          <w:rFonts w:ascii="Times New Roman" w:hAnsi="Times New Roman"/>
          <w:bCs/>
        </w:rPr>
        <w:t>) </w:t>
      </w:r>
      <w:r w:rsidR="00687FFC">
        <w:rPr>
          <w:rFonts w:ascii="Times New Roman" w:hAnsi="Times New Roman"/>
          <w:bCs/>
        </w:rPr>
        <w:t xml:space="preserve">when </w:t>
      </w:r>
      <w:r w:rsidR="0049126D" w:rsidRPr="0049126D">
        <w:rPr>
          <w:rFonts w:ascii="Times New Roman" w:hAnsi="Times New Roman"/>
          <w:bCs/>
        </w:rPr>
        <w:t>students receiv</w:t>
      </w:r>
      <w:r w:rsidR="005352D1">
        <w:rPr>
          <w:rFonts w:ascii="Times New Roman" w:hAnsi="Times New Roman"/>
          <w:bCs/>
        </w:rPr>
        <w:t xml:space="preserve">ed </w:t>
      </w:r>
      <w:r w:rsidR="0049126D" w:rsidRPr="0049126D">
        <w:rPr>
          <w:rFonts w:ascii="Times New Roman" w:hAnsi="Times New Roman"/>
          <w:bCs/>
        </w:rPr>
        <w:t>just grades</w:t>
      </w:r>
      <w:r w:rsidR="00687FFC">
        <w:rPr>
          <w:rFonts w:ascii="Times New Roman" w:hAnsi="Times New Roman"/>
          <w:bCs/>
        </w:rPr>
        <w:t>, they</w:t>
      </w:r>
      <w:r w:rsidR="0049126D" w:rsidRPr="0049126D">
        <w:rPr>
          <w:rFonts w:ascii="Times New Roman" w:hAnsi="Times New Roman"/>
          <w:bCs/>
        </w:rPr>
        <w:t xml:space="preserve"> </w:t>
      </w:r>
      <w:r w:rsidR="00524ADF">
        <w:rPr>
          <w:rFonts w:ascii="Times New Roman" w:hAnsi="Times New Roman"/>
          <w:bCs/>
        </w:rPr>
        <w:t xml:space="preserve">predictably </w:t>
      </w:r>
      <w:r w:rsidR="00687FFC">
        <w:rPr>
          <w:rFonts w:ascii="Times New Roman" w:hAnsi="Times New Roman"/>
          <w:bCs/>
        </w:rPr>
        <w:t>showed no learning gains;</w:t>
      </w:r>
      <w:r w:rsidR="0049126D" w:rsidRPr="0049126D">
        <w:rPr>
          <w:rFonts w:ascii="Times New Roman" w:hAnsi="Times New Roman"/>
          <w:bCs/>
        </w:rPr>
        <w:t xml:space="preserve"> </w:t>
      </w:r>
      <w:r w:rsidR="00524ADF">
        <w:rPr>
          <w:rFonts w:ascii="Times New Roman" w:hAnsi="Times New Roman"/>
          <w:bCs/>
        </w:rPr>
        <w:t>but</w:t>
      </w:r>
      <w:r w:rsidR="00762057">
        <w:rPr>
          <w:rFonts w:ascii="Times New Roman" w:hAnsi="Times New Roman"/>
          <w:bCs/>
        </w:rPr>
        <w:t xml:space="preserve"> (c) </w:t>
      </w:r>
      <w:r w:rsidR="00687FFC">
        <w:rPr>
          <w:rFonts w:ascii="Times New Roman" w:hAnsi="Times New Roman"/>
          <w:bCs/>
        </w:rPr>
        <w:t xml:space="preserve">when </w:t>
      </w:r>
      <w:r w:rsidR="008F79BF">
        <w:rPr>
          <w:rFonts w:ascii="Times New Roman" w:hAnsi="Times New Roman"/>
          <w:bCs/>
        </w:rPr>
        <w:t>students receiv</w:t>
      </w:r>
      <w:r w:rsidR="005352D1">
        <w:rPr>
          <w:rFonts w:ascii="Times New Roman" w:hAnsi="Times New Roman"/>
          <w:bCs/>
        </w:rPr>
        <w:t xml:space="preserve">ed </w:t>
      </w:r>
      <w:r w:rsidR="008F79BF">
        <w:rPr>
          <w:rFonts w:ascii="Times New Roman" w:hAnsi="Times New Roman"/>
          <w:bCs/>
        </w:rPr>
        <w:t>both comments and a grade</w:t>
      </w:r>
      <w:r w:rsidR="00450972">
        <w:rPr>
          <w:rFonts w:ascii="Times New Roman" w:hAnsi="Times New Roman"/>
          <w:bCs/>
        </w:rPr>
        <w:t>, they again</w:t>
      </w:r>
      <w:r w:rsidR="0049126D" w:rsidRPr="0049126D">
        <w:rPr>
          <w:rFonts w:ascii="Times New Roman" w:hAnsi="Times New Roman"/>
          <w:bCs/>
        </w:rPr>
        <w:t xml:space="preserve"> showed no gains</w:t>
      </w:r>
      <w:r w:rsidR="003C2B2F">
        <w:rPr>
          <w:rFonts w:ascii="Times New Roman" w:hAnsi="Times New Roman"/>
          <w:bCs/>
        </w:rPr>
        <w:t xml:space="preserve">. Perhaps your experience is consistent with </w:t>
      </w:r>
      <w:r w:rsidR="001118B2">
        <w:rPr>
          <w:rFonts w:ascii="Times New Roman" w:hAnsi="Times New Roman"/>
          <w:bCs/>
        </w:rPr>
        <w:t xml:space="preserve">these </w:t>
      </w:r>
      <w:r w:rsidR="003C2B2F">
        <w:rPr>
          <w:rFonts w:ascii="Times New Roman" w:hAnsi="Times New Roman"/>
          <w:bCs/>
        </w:rPr>
        <w:t xml:space="preserve">research findings. When a paper is returned with a grade and some comments, the grade becomes the elephant in the room; it dominates attention and reduces the </w:t>
      </w:r>
      <w:r w:rsidR="00450972">
        <w:rPr>
          <w:rFonts w:ascii="Times New Roman" w:hAnsi="Times New Roman"/>
          <w:bCs/>
        </w:rPr>
        <w:t>attentiveness</w:t>
      </w:r>
      <w:r w:rsidR="003C2B2F">
        <w:rPr>
          <w:rFonts w:ascii="Times New Roman" w:hAnsi="Times New Roman"/>
          <w:bCs/>
        </w:rPr>
        <w:t xml:space="preserve"> given the comments. Specific feedback on students’ papers can be very helpful. To </w:t>
      </w:r>
      <w:r w:rsidR="002E7137">
        <w:rPr>
          <w:rFonts w:ascii="Times New Roman" w:hAnsi="Times New Roman"/>
          <w:bCs/>
        </w:rPr>
        <w:t>facilitate making</w:t>
      </w:r>
      <w:r w:rsidR="003C2B2F">
        <w:rPr>
          <w:rFonts w:ascii="Times New Roman" w:hAnsi="Times New Roman"/>
          <w:bCs/>
        </w:rPr>
        <w:t xml:space="preserve"> the time you spend writ</w:t>
      </w:r>
      <w:r w:rsidR="003C2B2F">
        <w:rPr>
          <w:rFonts w:ascii="Times New Roman" w:hAnsi="Times New Roman"/>
        </w:rPr>
        <w:t xml:space="preserve">ing comments </w:t>
      </w:r>
      <w:r w:rsidR="00975330">
        <w:rPr>
          <w:rFonts w:ascii="Times New Roman" w:hAnsi="Times New Roman"/>
        </w:rPr>
        <w:t>on student work</w:t>
      </w:r>
      <w:r w:rsidR="001118B2">
        <w:rPr>
          <w:rFonts w:ascii="Times New Roman" w:hAnsi="Times New Roman"/>
        </w:rPr>
        <w:t xml:space="preserve"> worthwhile</w:t>
      </w:r>
      <w:r w:rsidR="00975330">
        <w:rPr>
          <w:rFonts w:ascii="Times New Roman" w:hAnsi="Times New Roman"/>
        </w:rPr>
        <w:t xml:space="preserve">, find another way and time to provide </w:t>
      </w:r>
      <w:r w:rsidR="005352D1">
        <w:rPr>
          <w:rFonts w:ascii="Times New Roman" w:hAnsi="Times New Roman"/>
        </w:rPr>
        <w:t xml:space="preserve">their </w:t>
      </w:r>
      <w:proofErr w:type="gramStart"/>
      <w:r w:rsidR="00975330">
        <w:rPr>
          <w:rFonts w:ascii="Times New Roman" w:hAnsi="Times New Roman"/>
        </w:rPr>
        <w:t>students</w:t>
      </w:r>
      <w:proofErr w:type="gramEnd"/>
      <w:r w:rsidR="00975330">
        <w:rPr>
          <w:rFonts w:ascii="Times New Roman" w:hAnsi="Times New Roman"/>
        </w:rPr>
        <w:t xml:space="preserve"> scores or grades on their papers. </w:t>
      </w:r>
    </w:p>
    <w:p w14:paraId="41EF9CA6" w14:textId="77777777" w:rsidR="000F1AA7" w:rsidRPr="00297AB3" w:rsidRDefault="00CA63BB" w:rsidP="000F1AA7">
      <w:pPr>
        <w:pStyle w:val="Apply-Header"/>
        <w:rPr>
          <w:sz w:val="4"/>
          <w:szCs w:val="4"/>
        </w:rPr>
      </w:pPr>
      <w:r>
        <w:t xml:space="preserve"> </w:t>
      </w:r>
      <w:r w:rsidR="000F1AA7" w:rsidRPr="00475486">
        <w:t>Apply what you are learning</w:t>
      </w:r>
      <w:r w:rsidR="000F1AA7">
        <w:br/>
      </w:r>
    </w:p>
    <w:p w14:paraId="20596A58" w14:textId="4D30C0AB" w:rsidR="00211787" w:rsidRDefault="002E2445" w:rsidP="00B75511">
      <w:pPr>
        <w:pStyle w:val="BodyText"/>
      </w:pPr>
      <w:r>
        <w:t>Let us apply these guidelines to some examples of formative feedback. I</w:t>
      </w:r>
      <w:r w:rsidR="00211787">
        <w:t xml:space="preserve">n these examples, a teacher completed a lesson related to </w:t>
      </w:r>
      <w:proofErr w:type="gramStart"/>
      <w:r w:rsidR="00211787">
        <w:t>economics,</w:t>
      </w:r>
      <w:proofErr w:type="gramEnd"/>
      <w:r w:rsidR="00211787">
        <w:t xml:space="preserve"> specifically about the effect interest rates </w:t>
      </w:r>
      <w:r w:rsidR="005352D1">
        <w:t xml:space="preserve">have </w:t>
      </w:r>
      <w:r w:rsidR="00211787">
        <w:t xml:space="preserve">on the selling price of bonds. Here is a brief summary of that lesson. </w:t>
      </w:r>
    </w:p>
    <w:p w14:paraId="215163E0" w14:textId="77777777" w:rsidR="00211787" w:rsidRDefault="00D74FFC" w:rsidP="00211787">
      <w:pPr>
        <w:pStyle w:val="BodyText"/>
        <w:ind w:left="360"/>
      </w:pPr>
      <w:r>
        <w:t>A bond is a form of a loan or IOU. Companies and governments often issue bonds to finance specific projects</w:t>
      </w:r>
      <w:r w:rsidR="00140828">
        <w:t>, such as purchasing</w:t>
      </w:r>
      <w:r w:rsidR="00BA1689">
        <w:t xml:space="preserve"> equipment to expand a business</w:t>
      </w:r>
      <w:r w:rsidR="00140828">
        <w:t xml:space="preserve"> or </w:t>
      </w:r>
      <w:r w:rsidR="00901DB6">
        <w:t>building a new airport runway</w:t>
      </w:r>
      <w:r>
        <w:t>. Typically, the institution that issues the bond agrees to pay interest a</w:t>
      </w:r>
      <w:r w:rsidR="007716EF">
        <w:t>t a fixed rate and pay the principal in full when the bond matures. For instance, a 10-year bond for $10,000 with 5% interest would pay the owner of the bond $500 each year and pay the full $10,000 at the end of the 10 years. If the purchaser did not sell the bond before it matured, the $10,000 will have brought the investor $15,000 at the end of the 10 years ($10,000 plus 10 </w:t>
      </w:r>
      <w:r w:rsidR="007716EF">
        <w:sym w:font="Symbol" w:char="F0B4"/>
      </w:r>
      <w:r w:rsidR="007716EF">
        <w:t> $500).</w:t>
      </w:r>
    </w:p>
    <w:p w14:paraId="4A713ACD" w14:textId="625C377C" w:rsidR="00211787" w:rsidRDefault="007716EF" w:rsidP="00211787">
      <w:pPr>
        <w:pStyle w:val="BodyText"/>
        <w:ind w:left="360"/>
      </w:pPr>
      <w:r>
        <w:t xml:space="preserve">Now </w:t>
      </w:r>
      <w:r w:rsidR="008307D9">
        <w:t>here</w:t>
      </w:r>
      <w:r>
        <w:t xml:space="preserve"> is a key point: </w:t>
      </w:r>
      <w:r w:rsidR="00211787">
        <w:t xml:space="preserve">Like with many other things, the </w:t>
      </w:r>
      <w:r w:rsidR="00DC25C4">
        <w:t>value</w:t>
      </w:r>
      <w:r w:rsidR="00211787">
        <w:t xml:space="preserve"> </w:t>
      </w:r>
      <w:r>
        <w:t xml:space="preserve">of bonds is influenced by how much they are in demand. </w:t>
      </w:r>
      <w:r w:rsidR="00BA1689">
        <w:t>That is</w:t>
      </w:r>
      <w:r>
        <w:t xml:space="preserve">, </w:t>
      </w:r>
      <w:r w:rsidR="00454293">
        <w:t xml:space="preserve">should </w:t>
      </w:r>
      <w:r w:rsidR="004265E7">
        <w:t>a bond</w:t>
      </w:r>
      <w:r w:rsidR="00454293">
        <w:t xml:space="preserve"> become </w:t>
      </w:r>
      <w:r>
        <w:t xml:space="preserve">higher </w:t>
      </w:r>
      <w:r w:rsidR="00454293">
        <w:t xml:space="preserve">in </w:t>
      </w:r>
      <w:r>
        <w:t>demand</w:t>
      </w:r>
      <w:r w:rsidR="00454293">
        <w:t xml:space="preserve">, </w:t>
      </w:r>
      <w:r w:rsidR="004265E7">
        <w:t>its</w:t>
      </w:r>
      <w:r w:rsidR="00454293">
        <w:t xml:space="preserve"> </w:t>
      </w:r>
      <w:r w:rsidR="00DC25C4">
        <w:t xml:space="preserve">resale </w:t>
      </w:r>
      <w:r w:rsidR="00454293">
        <w:t xml:space="preserve">price will go up. If </w:t>
      </w:r>
      <w:r w:rsidR="004265E7">
        <w:t xml:space="preserve">its </w:t>
      </w:r>
      <w:r w:rsidR="00454293">
        <w:t xml:space="preserve">demand decreases, </w:t>
      </w:r>
      <w:r w:rsidR="004265E7">
        <w:t>its</w:t>
      </w:r>
      <w:r w:rsidR="00454293">
        <w:t xml:space="preserve"> price will go down</w:t>
      </w:r>
      <w:r>
        <w:t xml:space="preserve">. </w:t>
      </w:r>
      <w:r w:rsidR="00097E03">
        <w:t xml:space="preserve">Consequently, changes in interest rates influence the </w:t>
      </w:r>
      <w:r w:rsidR="00BA1689">
        <w:t>value</w:t>
      </w:r>
      <w:r w:rsidR="00097E03">
        <w:t xml:space="preserve"> of bonds. For example, if you owned this </w:t>
      </w:r>
      <w:r w:rsidR="00DC25C4">
        <w:t>$10,000</w:t>
      </w:r>
      <w:r w:rsidR="000550A5">
        <w:t>,</w:t>
      </w:r>
      <w:r w:rsidR="00DC25C4">
        <w:t xml:space="preserve"> </w:t>
      </w:r>
      <w:r w:rsidR="0021572B">
        <w:t xml:space="preserve">10-year bond </w:t>
      </w:r>
      <w:r w:rsidR="00DC25C4">
        <w:t>with 5% interest</w:t>
      </w:r>
      <w:r w:rsidR="0021572B">
        <w:t xml:space="preserve"> and you wanted to sell it to someone four years after buying it, the interest rate at which </w:t>
      </w:r>
      <w:r w:rsidR="00DC25C4">
        <w:t xml:space="preserve">new </w:t>
      </w:r>
      <w:r w:rsidR="0021572B">
        <w:t xml:space="preserve">bonds were currently being sold would influence the value of your bond. If the interest rate of similar bonds currently being issued </w:t>
      </w:r>
      <w:r w:rsidR="00166848">
        <w:t>had dropped to</w:t>
      </w:r>
      <w:r w:rsidR="0021572B">
        <w:t xml:space="preserve"> </w:t>
      </w:r>
      <w:r w:rsidR="00BC6A0D">
        <w:t>4</w:t>
      </w:r>
      <w:r w:rsidR="0021572B">
        <w:t xml:space="preserve">%, the 5% rate of your </w:t>
      </w:r>
      <w:r w:rsidR="00BC6A0D">
        <w:t xml:space="preserve">four-year-old </w:t>
      </w:r>
      <w:r w:rsidR="0021572B">
        <w:t xml:space="preserve">bond would </w:t>
      </w:r>
      <w:r w:rsidR="00B808F8">
        <w:t xml:space="preserve">be more desirable and </w:t>
      </w:r>
      <w:r w:rsidR="00B808F8">
        <w:lastRenderedPageBreak/>
        <w:t xml:space="preserve">demand for it will have increased. You likely </w:t>
      </w:r>
      <w:r w:rsidR="0021572B">
        <w:t xml:space="preserve">would be able to sell </w:t>
      </w:r>
      <w:r w:rsidR="00BA1689">
        <w:t>your bond</w:t>
      </w:r>
      <w:r w:rsidR="0021572B">
        <w:t xml:space="preserve"> for more than its $10,000 face value. </w:t>
      </w:r>
      <w:r w:rsidR="00BC6A0D">
        <w:t>On the other hand</w:t>
      </w:r>
      <w:r w:rsidR="0021572B">
        <w:t xml:space="preserve">, if </w:t>
      </w:r>
      <w:r w:rsidR="00BC6A0D">
        <w:t xml:space="preserve">the interest rates for the bonds currently being issued were 6%, the 5% rate of your bond would have decreased </w:t>
      </w:r>
      <w:r w:rsidR="00B808F8">
        <w:t xml:space="preserve">its </w:t>
      </w:r>
      <w:r w:rsidR="00BC6A0D">
        <w:t xml:space="preserve">demand and you likely </w:t>
      </w:r>
      <w:r w:rsidR="00B808F8">
        <w:t xml:space="preserve">would </w:t>
      </w:r>
      <w:r w:rsidR="00BC6A0D">
        <w:t xml:space="preserve">have to sell it for less than its $10,000 face value. </w:t>
      </w:r>
    </w:p>
    <w:p w14:paraId="74E9ADAD" w14:textId="77F5D76E" w:rsidR="00364736" w:rsidRDefault="003D5223" w:rsidP="000F1AA7">
      <w:pPr>
        <w:pStyle w:val="BodyText"/>
      </w:pPr>
      <w:r>
        <w:t xml:space="preserve">This teacher asked students to write papers about how bonds work and what determines their value. Below are comments the teacher </w:t>
      </w:r>
      <w:r w:rsidR="009A3FCF">
        <w:t>made in response to what students wrote.</w:t>
      </w:r>
      <w:r>
        <w:t xml:space="preserve"> </w:t>
      </w:r>
      <w:r w:rsidR="00E530D5">
        <w:t xml:space="preserve">In each instance, the student had incorrectly indicated that the value of bonds </w:t>
      </w:r>
      <w:r w:rsidR="00E530D5" w:rsidRPr="00E530D5">
        <w:rPr>
          <w:i/>
        </w:rPr>
        <w:t>increase</w:t>
      </w:r>
      <w:r w:rsidR="00BA1689">
        <w:rPr>
          <w:i/>
        </w:rPr>
        <w:t>s</w:t>
      </w:r>
      <w:r w:rsidR="00E530D5">
        <w:t xml:space="preserve"> as interest rates go up. </w:t>
      </w:r>
      <w:r>
        <w:t xml:space="preserve">Each </w:t>
      </w:r>
      <w:r w:rsidR="00E530D5">
        <w:t>comment made by the teacher</w:t>
      </w:r>
      <w:r>
        <w:t xml:space="preserve"> violates guidelines</w:t>
      </w:r>
      <w:r w:rsidR="00031188">
        <w:t xml:space="preserve"> we have discussed related to providing feedback. </w:t>
      </w:r>
      <w:r w:rsidR="00E530D5">
        <w:t>For each of the comments, i</w:t>
      </w:r>
      <w:r w:rsidR="00031188">
        <w:t xml:space="preserve">dentify the violation. </w:t>
      </w:r>
      <w:r w:rsidR="00A12945">
        <w:rPr>
          <w:rFonts w:ascii="Times New Roman" w:hAnsi="Times New Roman"/>
          <w:b/>
          <w:bCs/>
          <w:color w:val="4F81BD" w:themeColor="accent1"/>
        </w:rPr>
        <w:t>Table</w:t>
      </w:r>
      <w:r w:rsidR="00A12945" w:rsidRPr="00070285">
        <w:rPr>
          <w:rFonts w:ascii="Times New Roman" w:hAnsi="Times New Roman"/>
          <w:b/>
          <w:bCs/>
          <w:color w:val="4F81BD" w:themeColor="accent1"/>
        </w:rPr>
        <w:t xml:space="preserve"> 1 </w:t>
      </w:r>
      <w:r w:rsidR="00A12945" w:rsidRPr="00070285">
        <w:rPr>
          <w:rFonts w:ascii="Times New Roman" w:hAnsi="Times New Roman"/>
          <w:b/>
          <w:bCs/>
          <w:color w:val="4F81BD" w:themeColor="accent1"/>
        </w:rPr>
        <w:sym w:font="Wingdings 2" w:char="F031"/>
      </w:r>
      <w:r w:rsidR="00A12945" w:rsidRPr="00070285">
        <w:rPr>
          <w:rFonts w:ascii="Times New Roman" w:hAnsi="Times New Roman"/>
        </w:rPr>
        <w:t xml:space="preserve"> </w:t>
      </w:r>
      <w:r w:rsidR="00081CC2">
        <w:t xml:space="preserve">restates the </w:t>
      </w:r>
      <w:r w:rsidR="00965F1D">
        <w:t xml:space="preserve">five </w:t>
      </w:r>
      <w:r w:rsidR="00081CC2">
        <w:t>feedback guidelines</w:t>
      </w:r>
      <w:r w:rsidR="009D429A">
        <w:t xml:space="preserve"> discussed so far</w:t>
      </w:r>
      <w:r w:rsidR="00081CC2">
        <w:t>.</w:t>
      </w:r>
    </w:p>
    <w:p w14:paraId="43B8B292" w14:textId="18B09E12" w:rsidR="00A72BCA" w:rsidRDefault="009A3FCF" w:rsidP="00785404">
      <w:pPr>
        <w:pStyle w:val="BodyText"/>
        <w:ind w:left="360"/>
      </w:pPr>
      <w:r>
        <w:t>Written comment</w:t>
      </w:r>
      <w:r w:rsidR="00785404">
        <w:t xml:space="preserve"> to </w:t>
      </w:r>
      <w:r w:rsidR="00965F1D">
        <w:t xml:space="preserve">first </w:t>
      </w:r>
      <w:r w:rsidR="00785404">
        <w:t xml:space="preserve">student: </w:t>
      </w:r>
      <w:r w:rsidR="00B140F1">
        <w:t>“Most students correctly addressed this point. Remember that if interest rates are going up, the value of bonds being resold go down.”</w:t>
      </w:r>
    </w:p>
    <w:p w14:paraId="1FA75419" w14:textId="77777777" w:rsidR="00232ACC" w:rsidRPr="00232ACC" w:rsidRDefault="00232ACC" w:rsidP="00232ACC">
      <w:pPr>
        <w:pStyle w:val="Apply-Answers"/>
        <w:rPr>
          <w:sz w:val="24"/>
          <w:szCs w:val="24"/>
        </w:rPr>
      </w:pPr>
      <w:r w:rsidRPr="00232ACC">
        <w:rPr>
          <w:sz w:val="24"/>
          <w:szCs w:val="24"/>
        </w:rPr>
        <w:sym w:font="Wingdings 3" w:char="F075"/>
      </w:r>
      <w:r w:rsidRPr="00232ACC">
        <w:rPr>
          <w:sz w:val="24"/>
          <w:szCs w:val="24"/>
        </w:rPr>
        <w:t xml:space="preserve"> Show </w:t>
      </w:r>
      <w:proofErr w:type="gramStart"/>
      <w:r w:rsidRPr="00232ACC">
        <w:rPr>
          <w:sz w:val="24"/>
          <w:szCs w:val="24"/>
        </w:rPr>
        <w:t xml:space="preserve">Answer     [ </w:t>
      </w:r>
      <w:proofErr w:type="gramEnd"/>
      <w:r w:rsidRPr="00232ACC">
        <w:rPr>
          <w:sz w:val="24"/>
          <w:szCs w:val="24"/>
        </w:rPr>
        <w:sym w:font="Wingdings 3" w:char="F071"/>
      </w:r>
      <w:r w:rsidRPr="00232ACC">
        <w:rPr>
          <w:sz w:val="24"/>
          <w:szCs w:val="24"/>
        </w:rPr>
        <w:t xml:space="preserve"> Hide Answer ]</w:t>
      </w:r>
      <w:r w:rsidRPr="00232ACC">
        <w:rPr>
          <w:sz w:val="24"/>
          <w:szCs w:val="24"/>
        </w:rPr>
        <w:br/>
      </w:r>
      <w:r w:rsidR="00A67E08">
        <w:rPr>
          <w:sz w:val="24"/>
          <w:szCs w:val="24"/>
        </w:rPr>
        <w:t>The feedback violated this g</w:t>
      </w:r>
      <w:r w:rsidR="007318D8">
        <w:rPr>
          <w:sz w:val="24"/>
          <w:szCs w:val="24"/>
        </w:rPr>
        <w:t xml:space="preserve">uideline: </w:t>
      </w:r>
      <w:r w:rsidR="007318D8" w:rsidRPr="007318D8">
        <w:rPr>
          <w:i/>
          <w:sz w:val="24"/>
          <w:szCs w:val="24"/>
        </w:rPr>
        <w:t>O</w:t>
      </w:r>
      <w:r w:rsidR="00B76DC4" w:rsidRPr="008C6AEB">
        <w:rPr>
          <w:i/>
          <w:sz w:val="24"/>
          <w:szCs w:val="24"/>
        </w:rPr>
        <w:t xml:space="preserve">ne </w:t>
      </w:r>
      <w:r w:rsidR="008C6AEB" w:rsidRPr="008C6AEB">
        <w:rPr>
          <w:i/>
          <w:sz w:val="24"/>
          <w:szCs w:val="24"/>
        </w:rPr>
        <w:t xml:space="preserve">should </w:t>
      </w:r>
      <w:r w:rsidR="00B76DC4" w:rsidRPr="008C6AEB">
        <w:rPr>
          <w:i/>
          <w:sz w:val="24"/>
          <w:szCs w:val="24"/>
        </w:rPr>
        <w:t xml:space="preserve">avoid including </w:t>
      </w:r>
      <w:r w:rsidRPr="008C6AEB">
        <w:rPr>
          <w:i/>
          <w:sz w:val="24"/>
          <w:szCs w:val="24"/>
        </w:rPr>
        <w:t>normative comparisons to other students</w:t>
      </w:r>
      <w:r>
        <w:rPr>
          <w:sz w:val="24"/>
          <w:szCs w:val="24"/>
        </w:rPr>
        <w:t xml:space="preserve">. </w:t>
      </w:r>
      <w:r w:rsidR="00B76DC4">
        <w:rPr>
          <w:sz w:val="24"/>
          <w:szCs w:val="24"/>
        </w:rPr>
        <w:t xml:space="preserve">It also violated the more general guideline </w:t>
      </w:r>
      <w:r w:rsidR="008C6AEB">
        <w:rPr>
          <w:sz w:val="24"/>
          <w:szCs w:val="24"/>
        </w:rPr>
        <w:t xml:space="preserve">that </w:t>
      </w:r>
      <w:r w:rsidR="008C6AEB" w:rsidRPr="008C6AEB">
        <w:rPr>
          <w:i/>
          <w:sz w:val="24"/>
          <w:szCs w:val="24"/>
        </w:rPr>
        <w:t>one should focus</w:t>
      </w:r>
      <w:r w:rsidR="00B76DC4" w:rsidRPr="008C6AEB">
        <w:rPr>
          <w:i/>
          <w:sz w:val="24"/>
          <w:szCs w:val="24"/>
        </w:rPr>
        <w:t xml:space="preserve"> feedback on the task, not the learner</w:t>
      </w:r>
      <w:r w:rsidR="00B76DC4">
        <w:rPr>
          <w:sz w:val="24"/>
          <w:szCs w:val="24"/>
        </w:rPr>
        <w:t>.</w:t>
      </w:r>
      <w:r w:rsidRPr="00232ACC">
        <w:rPr>
          <w:sz w:val="24"/>
          <w:szCs w:val="24"/>
        </w:rPr>
        <w:t xml:space="preserve"> </w:t>
      </w:r>
    </w:p>
    <w:p w14:paraId="7151FA60" w14:textId="5AD05C34" w:rsidR="00B140F1" w:rsidRDefault="009A3FCF" w:rsidP="00785404">
      <w:pPr>
        <w:pStyle w:val="BodyText"/>
        <w:ind w:left="360"/>
      </w:pPr>
      <w:r>
        <w:t>Written comment</w:t>
      </w:r>
      <w:r w:rsidR="00785404">
        <w:t xml:space="preserve"> to </w:t>
      </w:r>
      <w:r w:rsidR="00965F1D">
        <w:t xml:space="preserve">second </w:t>
      </w:r>
      <w:r w:rsidR="00785404">
        <w:t xml:space="preserve">student: </w:t>
      </w:r>
      <w:r w:rsidR="00232ACC">
        <w:t xml:space="preserve"> </w:t>
      </w:r>
      <w:r w:rsidR="00B140F1">
        <w:t>“If interest rates are rising, the value of bonds goes down. Total score on paper: 90.”</w:t>
      </w:r>
    </w:p>
    <w:p w14:paraId="70FF3706" w14:textId="77777777" w:rsidR="00B76DC4" w:rsidRPr="00232ACC" w:rsidRDefault="00B76DC4" w:rsidP="00B76DC4">
      <w:pPr>
        <w:pStyle w:val="Apply-Answers"/>
        <w:rPr>
          <w:sz w:val="24"/>
          <w:szCs w:val="24"/>
        </w:rPr>
      </w:pPr>
      <w:r w:rsidRPr="00232ACC">
        <w:rPr>
          <w:sz w:val="24"/>
          <w:szCs w:val="24"/>
        </w:rPr>
        <w:sym w:font="Wingdings 3" w:char="F075"/>
      </w:r>
      <w:r w:rsidRPr="00232ACC">
        <w:rPr>
          <w:sz w:val="24"/>
          <w:szCs w:val="24"/>
        </w:rPr>
        <w:t xml:space="preserve"> Show </w:t>
      </w:r>
      <w:proofErr w:type="gramStart"/>
      <w:r w:rsidRPr="00232ACC">
        <w:rPr>
          <w:sz w:val="24"/>
          <w:szCs w:val="24"/>
        </w:rPr>
        <w:t xml:space="preserve">Answer     [ </w:t>
      </w:r>
      <w:proofErr w:type="gramEnd"/>
      <w:r w:rsidRPr="00232ACC">
        <w:rPr>
          <w:sz w:val="24"/>
          <w:szCs w:val="24"/>
        </w:rPr>
        <w:sym w:font="Wingdings 3" w:char="F071"/>
      </w:r>
      <w:r w:rsidRPr="00232ACC">
        <w:rPr>
          <w:sz w:val="24"/>
          <w:szCs w:val="24"/>
        </w:rPr>
        <w:t xml:space="preserve"> Hide Answer ]</w:t>
      </w:r>
      <w:r w:rsidRPr="00232ACC">
        <w:rPr>
          <w:sz w:val="24"/>
          <w:szCs w:val="24"/>
        </w:rPr>
        <w:br/>
      </w:r>
      <w:r w:rsidR="00A67E08">
        <w:rPr>
          <w:sz w:val="24"/>
          <w:szCs w:val="24"/>
        </w:rPr>
        <w:t>The feedback violated this guideline</w:t>
      </w:r>
      <w:r w:rsidR="007318D8" w:rsidRPr="007318D8">
        <w:rPr>
          <w:sz w:val="24"/>
          <w:szCs w:val="24"/>
        </w:rPr>
        <w:t xml:space="preserve">: </w:t>
      </w:r>
      <w:r w:rsidR="008C6AEB" w:rsidRPr="008C6AEB">
        <w:rPr>
          <w:i/>
          <w:sz w:val="24"/>
          <w:szCs w:val="24"/>
        </w:rPr>
        <w:t>One should avoid providing an overall grade along</w:t>
      </w:r>
      <w:r w:rsidRPr="008C6AEB">
        <w:rPr>
          <w:i/>
          <w:sz w:val="24"/>
          <w:szCs w:val="24"/>
        </w:rPr>
        <w:t xml:space="preserve"> with feedback</w:t>
      </w:r>
      <w:r>
        <w:rPr>
          <w:sz w:val="24"/>
          <w:szCs w:val="24"/>
        </w:rPr>
        <w:t xml:space="preserve">. </w:t>
      </w:r>
    </w:p>
    <w:p w14:paraId="09EECEA7" w14:textId="1F03FE9B" w:rsidR="00E530D5" w:rsidRDefault="009A3FCF" w:rsidP="00785404">
      <w:pPr>
        <w:pStyle w:val="BodyText"/>
        <w:ind w:left="360"/>
      </w:pPr>
      <w:r>
        <w:t>Spoken comment</w:t>
      </w:r>
      <w:r w:rsidR="00785404">
        <w:t xml:space="preserve"> to </w:t>
      </w:r>
      <w:r w:rsidR="00965F1D">
        <w:t xml:space="preserve">third </w:t>
      </w:r>
      <w:r w:rsidR="00785404">
        <w:t xml:space="preserve">student: </w:t>
      </w:r>
      <w:r w:rsidR="00E530D5">
        <w:t xml:space="preserve">“You are forgetting an important point we just discussed: </w:t>
      </w:r>
      <w:r w:rsidR="00170568">
        <w:t>The value of bonds</w:t>
      </w:r>
      <w:r w:rsidR="00E530D5">
        <w:t xml:space="preserve"> </w:t>
      </w:r>
      <w:r w:rsidR="00170568">
        <w:t>go</w:t>
      </w:r>
      <w:r w:rsidR="00965F1D">
        <w:t>es</w:t>
      </w:r>
      <w:r w:rsidR="00170568">
        <w:t xml:space="preserve"> down if interest rates are rising. “</w:t>
      </w:r>
    </w:p>
    <w:p w14:paraId="297A9EAE" w14:textId="616F651B" w:rsidR="00BC625C" w:rsidRPr="00232ACC" w:rsidRDefault="00BC625C" w:rsidP="00BC625C">
      <w:pPr>
        <w:pStyle w:val="Apply-Answers"/>
        <w:rPr>
          <w:sz w:val="24"/>
          <w:szCs w:val="24"/>
        </w:rPr>
      </w:pPr>
      <w:r w:rsidRPr="00232ACC">
        <w:rPr>
          <w:sz w:val="24"/>
          <w:szCs w:val="24"/>
        </w:rPr>
        <w:sym w:font="Wingdings 3" w:char="F075"/>
      </w:r>
      <w:r w:rsidRPr="00232ACC">
        <w:rPr>
          <w:sz w:val="24"/>
          <w:szCs w:val="24"/>
        </w:rPr>
        <w:t xml:space="preserve"> Show </w:t>
      </w:r>
      <w:proofErr w:type="gramStart"/>
      <w:r w:rsidRPr="00232ACC">
        <w:rPr>
          <w:sz w:val="24"/>
          <w:szCs w:val="24"/>
        </w:rPr>
        <w:t xml:space="preserve">Answer     [ </w:t>
      </w:r>
      <w:proofErr w:type="gramEnd"/>
      <w:r w:rsidRPr="00232ACC">
        <w:rPr>
          <w:sz w:val="24"/>
          <w:szCs w:val="24"/>
        </w:rPr>
        <w:sym w:font="Wingdings 3" w:char="F071"/>
      </w:r>
      <w:r w:rsidRPr="00232ACC">
        <w:rPr>
          <w:sz w:val="24"/>
          <w:szCs w:val="24"/>
        </w:rPr>
        <w:t xml:space="preserve"> Hide Answer ]</w:t>
      </w:r>
      <w:r w:rsidRPr="00232ACC">
        <w:rPr>
          <w:sz w:val="24"/>
          <w:szCs w:val="24"/>
        </w:rPr>
        <w:br/>
      </w:r>
      <w:r w:rsidR="00965F1D">
        <w:rPr>
          <w:sz w:val="24"/>
          <w:szCs w:val="24"/>
        </w:rPr>
        <w:t>The feedback violated this g</w:t>
      </w:r>
      <w:r w:rsidR="007318D8" w:rsidRPr="007318D8">
        <w:rPr>
          <w:sz w:val="24"/>
          <w:szCs w:val="24"/>
        </w:rPr>
        <w:t>uideline:</w:t>
      </w:r>
      <w:r w:rsidR="007318D8">
        <w:rPr>
          <w:i/>
          <w:sz w:val="24"/>
          <w:szCs w:val="24"/>
        </w:rPr>
        <w:t xml:space="preserve"> </w:t>
      </w:r>
      <w:r w:rsidR="00243FEA">
        <w:rPr>
          <w:i/>
          <w:sz w:val="24"/>
          <w:szCs w:val="24"/>
        </w:rPr>
        <w:t>Consciously a</w:t>
      </w:r>
      <w:r w:rsidR="00EF2D52">
        <w:rPr>
          <w:i/>
          <w:sz w:val="24"/>
          <w:szCs w:val="24"/>
        </w:rPr>
        <w:t xml:space="preserve">void communicating your attitude toward a student, particularly with feedback given orally. </w:t>
      </w:r>
      <w:r w:rsidR="007318D8">
        <w:rPr>
          <w:sz w:val="24"/>
          <w:szCs w:val="24"/>
        </w:rPr>
        <w:t>It is particularly difficult to avoid communicating feelings when feedback is given orally b</w:t>
      </w:r>
      <w:r w:rsidR="00A30EB7">
        <w:rPr>
          <w:sz w:val="24"/>
          <w:szCs w:val="24"/>
        </w:rPr>
        <w:t xml:space="preserve">ecause body language and other cues are present. </w:t>
      </w:r>
    </w:p>
    <w:p w14:paraId="60265406" w14:textId="77777777" w:rsidR="004C1529" w:rsidRDefault="003C6F95" w:rsidP="00A30EB7">
      <w:pPr>
        <w:pStyle w:val="BodyText"/>
      </w:pPr>
      <w:r>
        <w:t>Conveying</w:t>
      </w:r>
      <w:r w:rsidR="00225331">
        <w:t xml:space="preserve"> normative comparisons, providing an overall grade, and communicating </w:t>
      </w:r>
      <w:r w:rsidR="00DE34AB">
        <w:t>positive or negative reactions</w:t>
      </w:r>
      <w:r w:rsidR="00225331">
        <w:t xml:space="preserve"> </w:t>
      </w:r>
      <w:r>
        <w:t xml:space="preserve">are things teachers </w:t>
      </w:r>
      <w:r w:rsidRPr="003C6F95">
        <w:t>will and</w:t>
      </w:r>
      <w:r w:rsidR="00FC6FF6">
        <w:t xml:space="preserve"> typically</w:t>
      </w:r>
      <w:r w:rsidRPr="003C6F95">
        <w:t xml:space="preserve"> should do</w:t>
      </w:r>
      <w:r>
        <w:t xml:space="preserve">. They just should not </w:t>
      </w:r>
      <w:r w:rsidR="00DE34AB">
        <w:t>occur</w:t>
      </w:r>
      <w:r>
        <w:t xml:space="preserve"> in conjunction with providing task-specific feedback. </w:t>
      </w:r>
      <w:r w:rsidR="008469FE">
        <w:t xml:space="preserve">This is true with both written and oral feedback. </w:t>
      </w:r>
      <w:r w:rsidR="00C41C18">
        <w:t>Again, r</w:t>
      </w:r>
      <w:r>
        <w:t xml:space="preserve">esearch is unequivocal here. Providing task-specific feedback </w:t>
      </w:r>
      <w:r w:rsidR="008469FE">
        <w:t>can significantly</w:t>
      </w:r>
      <w:r>
        <w:t xml:space="preserve"> </w:t>
      </w:r>
      <w:r w:rsidR="00975A28">
        <w:t xml:space="preserve">increase </w:t>
      </w:r>
      <w:r>
        <w:t xml:space="preserve">learning, but if </w:t>
      </w:r>
      <w:r w:rsidR="00D9136A">
        <w:t>the feedback</w:t>
      </w:r>
      <w:r w:rsidR="00FC6FF6">
        <w:t xml:space="preserve"> also</w:t>
      </w:r>
      <w:r w:rsidR="00D9136A">
        <w:t xml:space="preserve"> </w:t>
      </w:r>
      <w:r w:rsidR="00665ACA">
        <w:t>includes a</w:t>
      </w:r>
      <w:r w:rsidR="00D9136A">
        <w:t xml:space="preserve"> focus on the learner, the benefit of </w:t>
      </w:r>
      <w:r w:rsidR="00FC6FF6">
        <w:t>the</w:t>
      </w:r>
      <w:r w:rsidR="00D9136A">
        <w:t xml:space="preserve"> feedback </w:t>
      </w:r>
      <w:r w:rsidR="00FC6FF6">
        <w:t>is</w:t>
      </w:r>
      <w:r w:rsidR="00D9136A">
        <w:t xml:space="preserve"> diminished or negated. </w:t>
      </w:r>
    </w:p>
    <w:p w14:paraId="397249B7" w14:textId="0F0765D6" w:rsidR="00A36060" w:rsidRDefault="00A36060" w:rsidP="00EE27E9">
      <w:pPr>
        <w:pStyle w:val="Heading2"/>
      </w:pPr>
      <w:r>
        <w:lastRenderedPageBreak/>
        <w:t xml:space="preserve">Providing </w:t>
      </w:r>
      <w:r w:rsidR="00810BA9">
        <w:t>F</w:t>
      </w:r>
      <w:r>
        <w:t xml:space="preserve">eedback </w:t>
      </w:r>
      <w:r w:rsidR="00810BA9">
        <w:t>R</w:t>
      </w:r>
      <w:r>
        <w:t xml:space="preserve">elated to the </w:t>
      </w:r>
      <w:r w:rsidR="00810BA9">
        <w:t>P</w:t>
      </w:r>
      <w:r>
        <w:t xml:space="preserve">rocess </w:t>
      </w:r>
      <w:r w:rsidR="00810BA9">
        <w:t>N</w:t>
      </w:r>
      <w:r>
        <w:t xml:space="preserve">eeded to </w:t>
      </w:r>
      <w:r w:rsidR="00810BA9">
        <w:t>U</w:t>
      </w:r>
      <w:r>
        <w:t xml:space="preserve">nderstand the </w:t>
      </w:r>
      <w:r w:rsidR="00810BA9">
        <w:t>T</w:t>
      </w:r>
      <w:r>
        <w:t>ask</w:t>
      </w:r>
    </w:p>
    <w:p w14:paraId="7082BBA8" w14:textId="5E4297FA" w:rsidR="00675917" w:rsidRDefault="00675917" w:rsidP="00EA2DA5">
      <w:pPr>
        <w:pStyle w:val="Normal1stParagraph"/>
        <w:ind w:left="0"/>
      </w:pPr>
      <w:r>
        <w:t xml:space="preserve">In the Hattie and </w:t>
      </w:r>
      <w:proofErr w:type="spellStart"/>
      <w:r w:rsidR="000F72EE">
        <w:t>Timperley</w:t>
      </w:r>
      <w:proofErr w:type="spellEnd"/>
      <w:r w:rsidR="000F72EE">
        <w:t xml:space="preserve"> (2007) model, the three questions of </w:t>
      </w:r>
      <w:r w:rsidR="000F72EE">
        <w:rPr>
          <w:i/>
        </w:rPr>
        <w:t>Where am I going</w:t>
      </w:r>
      <w:proofErr w:type="gramStart"/>
      <w:r w:rsidR="00810BA9">
        <w:rPr>
          <w:i/>
        </w:rPr>
        <w:t>?</w:t>
      </w:r>
      <w:r w:rsidR="000F72EE">
        <w:t>,</w:t>
      </w:r>
      <w:proofErr w:type="gramEnd"/>
      <w:r w:rsidR="000F72EE">
        <w:t xml:space="preserve"> </w:t>
      </w:r>
      <w:r w:rsidR="000F72EE">
        <w:rPr>
          <w:i/>
        </w:rPr>
        <w:t>Where am I now</w:t>
      </w:r>
      <w:r w:rsidR="00810BA9">
        <w:rPr>
          <w:i/>
        </w:rPr>
        <w:t>?</w:t>
      </w:r>
      <w:r w:rsidR="000F72EE">
        <w:t xml:space="preserve">, and </w:t>
      </w:r>
      <w:r w:rsidR="000F72EE">
        <w:rPr>
          <w:i/>
        </w:rPr>
        <w:t>What do I do next</w:t>
      </w:r>
      <w:r w:rsidR="00810BA9">
        <w:rPr>
          <w:i/>
        </w:rPr>
        <w:t>?</w:t>
      </w:r>
      <w:r w:rsidR="000F72EE">
        <w:t xml:space="preserve"> </w:t>
      </w:r>
      <w:proofErr w:type="gramStart"/>
      <w:r w:rsidR="000F72EE">
        <w:t>are</w:t>
      </w:r>
      <w:proofErr w:type="gramEnd"/>
      <w:r w:rsidR="000F72EE">
        <w:t xml:space="preserve"> addressed at four levels (</w:t>
      </w:r>
      <w:r w:rsidR="000F72EE" w:rsidRPr="00070285">
        <w:rPr>
          <w:b/>
          <w:bCs/>
          <w:color w:val="4F81BD" w:themeColor="accent1"/>
        </w:rPr>
        <w:t xml:space="preserve">Figure 1 </w:t>
      </w:r>
      <w:r w:rsidR="000F72EE" w:rsidRPr="00070285">
        <w:rPr>
          <w:b/>
          <w:bCs/>
          <w:color w:val="4F81BD" w:themeColor="accent1"/>
        </w:rPr>
        <w:sym w:font="Wingdings 2" w:char="F031"/>
      </w:r>
      <w:r w:rsidR="000F72EE" w:rsidRPr="00070285">
        <w:rPr>
          <w:b/>
          <w:bCs/>
          <w:color w:val="4F81BD" w:themeColor="accent1"/>
        </w:rPr>
        <w:t>)</w:t>
      </w:r>
      <w:r w:rsidR="000F72EE" w:rsidRPr="00070285">
        <w:t xml:space="preserve">. </w:t>
      </w:r>
      <w:r w:rsidR="006864D3">
        <w:t xml:space="preserve">We </w:t>
      </w:r>
      <w:r w:rsidR="00011531">
        <w:t>initially</w:t>
      </w:r>
      <w:r w:rsidR="006864D3">
        <w:t xml:space="preserve"> looked at the </w:t>
      </w:r>
      <w:r w:rsidR="009C4B67">
        <w:t>t</w:t>
      </w:r>
      <w:r w:rsidR="006864D3">
        <w:t xml:space="preserve">ask level, the </w:t>
      </w:r>
      <w:r w:rsidR="000F72EE">
        <w:t>first</w:t>
      </w:r>
      <w:r w:rsidR="00553150">
        <w:t xml:space="preserve"> of the </w:t>
      </w:r>
      <w:r w:rsidR="006864D3">
        <w:t>level</w:t>
      </w:r>
      <w:r w:rsidR="00351B95">
        <w:t>s</w:t>
      </w:r>
      <w:r w:rsidR="006864D3">
        <w:t>. Then</w:t>
      </w:r>
      <w:r w:rsidR="00350372">
        <w:t>,</w:t>
      </w:r>
      <w:r w:rsidR="006864D3">
        <w:t xml:space="preserve"> we jumped ahead to the </w:t>
      </w:r>
      <w:proofErr w:type="gramStart"/>
      <w:r w:rsidR="009C4B67">
        <w:t>s</w:t>
      </w:r>
      <w:r w:rsidR="006864D3">
        <w:t>elf</w:t>
      </w:r>
      <w:r w:rsidR="000F72EE">
        <w:t xml:space="preserve"> level</w:t>
      </w:r>
      <w:proofErr w:type="gramEnd"/>
      <w:r w:rsidR="006864D3">
        <w:t xml:space="preserve">, the </w:t>
      </w:r>
      <w:r w:rsidR="00011531">
        <w:t>last</w:t>
      </w:r>
      <w:r w:rsidR="006864D3">
        <w:t xml:space="preserve"> of the four levels, because of </w:t>
      </w:r>
      <w:r w:rsidR="000B676C">
        <w:t xml:space="preserve">the </w:t>
      </w:r>
      <w:r w:rsidR="006864D3">
        <w:t xml:space="preserve">significant negative interaction </w:t>
      </w:r>
      <w:r w:rsidR="0036184E">
        <w:t>this</w:t>
      </w:r>
      <w:r w:rsidR="006864D3">
        <w:t xml:space="preserve"> level has on the </w:t>
      </w:r>
      <w:r w:rsidR="009C4B67">
        <w:t>t</w:t>
      </w:r>
      <w:r w:rsidR="006864D3">
        <w:t xml:space="preserve">ask level. We now look at the second level, the </w:t>
      </w:r>
      <w:r w:rsidR="009C4B67">
        <w:t>p</w:t>
      </w:r>
      <w:r w:rsidR="006864D3">
        <w:t>rocess level</w:t>
      </w:r>
      <w:r w:rsidR="00011531">
        <w:t xml:space="preserve"> of feedback</w:t>
      </w:r>
      <w:r w:rsidR="006864D3">
        <w:t>.</w:t>
      </w:r>
      <w:r w:rsidR="000F72EE">
        <w:t xml:space="preserve"> </w:t>
      </w:r>
    </w:p>
    <w:p w14:paraId="6266157D" w14:textId="4E42661B" w:rsidR="00CF3AE8" w:rsidRPr="00CF4F8F" w:rsidRDefault="00CF3AE8" w:rsidP="00EA2DA5">
      <w:pPr>
        <w:spacing w:before="120" w:after="0"/>
        <w:rPr>
          <w:rFonts w:ascii="Times New Roman" w:hAnsi="Times New Roman" w:cs="Times New Roman"/>
        </w:rPr>
      </w:pPr>
      <w:r w:rsidRPr="00CF3AE8">
        <w:rPr>
          <w:rFonts w:ascii="Times New Roman" w:hAnsi="Times New Roman"/>
        </w:rPr>
        <w:t>Whe</w:t>
      </w:r>
      <w:r>
        <w:rPr>
          <w:rFonts w:ascii="Times New Roman" w:hAnsi="Times New Roman"/>
        </w:rPr>
        <w:t>re</w:t>
      </w:r>
      <w:r w:rsidRPr="00CF3AE8">
        <w:rPr>
          <w:rFonts w:ascii="Times New Roman" w:hAnsi="Times New Roman"/>
        </w:rPr>
        <w:t xml:space="preserve">as the </w:t>
      </w:r>
      <w:r w:rsidR="009C4B67">
        <w:rPr>
          <w:rFonts w:ascii="Times New Roman" w:hAnsi="Times New Roman"/>
        </w:rPr>
        <w:t>t</w:t>
      </w:r>
      <w:r w:rsidRPr="00CF3AE8">
        <w:rPr>
          <w:rFonts w:ascii="Times New Roman" w:hAnsi="Times New Roman"/>
        </w:rPr>
        <w:t xml:space="preserve">ask level pertains to </w:t>
      </w:r>
      <w:r w:rsidR="009E30BB">
        <w:rPr>
          <w:rFonts w:ascii="Times New Roman" w:hAnsi="Times New Roman"/>
        </w:rPr>
        <w:t xml:space="preserve">how well students performed a particular task, the </w:t>
      </w:r>
      <w:r w:rsidR="009C4B67">
        <w:rPr>
          <w:rFonts w:ascii="Times New Roman" w:hAnsi="Times New Roman"/>
        </w:rPr>
        <w:t>p</w:t>
      </w:r>
      <w:r w:rsidR="009E30BB">
        <w:rPr>
          <w:rFonts w:ascii="Times New Roman" w:hAnsi="Times New Roman"/>
        </w:rPr>
        <w:t>rocess level</w:t>
      </w:r>
      <w:r w:rsidR="00AC61B7">
        <w:rPr>
          <w:rFonts w:ascii="Times New Roman" w:hAnsi="Times New Roman"/>
        </w:rPr>
        <w:t xml:space="preserve"> concerns</w:t>
      </w:r>
      <w:r w:rsidR="009E30BB">
        <w:rPr>
          <w:rFonts w:ascii="Times New Roman" w:hAnsi="Times New Roman"/>
        </w:rPr>
        <w:t xml:space="preserve"> the underlying framework that provides meaning and coherence to tasks. </w:t>
      </w:r>
      <w:r w:rsidR="00AC61B7">
        <w:rPr>
          <w:rFonts w:ascii="Times New Roman" w:hAnsi="Times New Roman"/>
        </w:rPr>
        <w:t>Chi and Ohlsson (2005)</w:t>
      </w:r>
      <w:r w:rsidR="00386B33">
        <w:rPr>
          <w:rFonts w:ascii="Times New Roman" w:hAnsi="Times New Roman"/>
        </w:rPr>
        <w:t>, in their discussion of declarative knowledge,</w:t>
      </w:r>
      <w:r w:rsidR="009E30BB">
        <w:rPr>
          <w:rFonts w:ascii="Times New Roman" w:hAnsi="Times New Roman"/>
        </w:rPr>
        <w:t xml:space="preserve"> </w:t>
      </w:r>
      <w:r w:rsidR="00E938A5" w:rsidRPr="00CF4F8F">
        <w:rPr>
          <w:rFonts w:ascii="Times New Roman" w:hAnsi="Times New Roman" w:cs="Times New Roman"/>
        </w:rPr>
        <w:t>described how one does not develop knowledge as a set of isolated units</w:t>
      </w:r>
      <w:r w:rsidR="00AB02FE" w:rsidRPr="00CF4F8F">
        <w:rPr>
          <w:rFonts w:ascii="Times New Roman" w:hAnsi="Times New Roman" w:cs="Times New Roman"/>
        </w:rPr>
        <w:t xml:space="preserve">. Instead, learning </w:t>
      </w:r>
      <w:r w:rsidR="00AC61B7" w:rsidRPr="00CF4F8F">
        <w:rPr>
          <w:rFonts w:ascii="Times New Roman" w:hAnsi="Times New Roman" w:cs="Times New Roman"/>
        </w:rPr>
        <w:t>involves</w:t>
      </w:r>
      <w:r w:rsidR="00E938A5" w:rsidRPr="00CF4F8F">
        <w:rPr>
          <w:rFonts w:ascii="Times New Roman" w:hAnsi="Times New Roman" w:cs="Times New Roman"/>
        </w:rPr>
        <w:t xml:space="preserve"> organizing </w:t>
      </w:r>
      <w:r w:rsidR="00AC61B7" w:rsidRPr="00CF4F8F">
        <w:rPr>
          <w:rFonts w:ascii="Times New Roman" w:hAnsi="Times New Roman" w:cs="Times New Roman"/>
        </w:rPr>
        <w:t>knowledge</w:t>
      </w:r>
      <w:r w:rsidR="00E938A5" w:rsidRPr="00CF4F8F">
        <w:rPr>
          <w:rFonts w:ascii="Times New Roman" w:hAnsi="Times New Roman" w:cs="Times New Roman"/>
        </w:rPr>
        <w:t xml:space="preserve"> in some fashion. Process-level feedback </w:t>
      </w:r>
      <w:r w:rsidR="005F2E61" w:rsidRPr="00CF4F8F">
        <w:rPr>
          <w:rFonts w:ascii="Times New Roman" w:hAnsi="Times New Roman" w:cs="Times New Roman"/>
        </w:rPr>
        <w:t>involves</w:t>
      </w:r>
      <w:r w:rsidR="00E938A5" w:rsidRPr="00CF4F8F">
        <w:rPr>
          <w:rFonts w:ascii="Times New Roman" w:hAnsi="Times New Roman" w:cs="Times New Roman"/>
        </w:rPr>
        <w:t xml:space="preserve"> linking </w:t>
      </w:r>
      <w:r w:rsidR="005F2E61" w:rsidRPr="00CF4F8F">
        <w:rPr>
          <w:rFonts w:ascii="Times New Roman" w:hAnsi="Times New Roman" w:cs="Times New Roman"/>
        </w:rPr>
        <w:t xml:space="preserve">a </w:t>
      </w:r>
      <w:r w:rsidR="00E938A5" w:rsidRPr="00CF4F8F">
        <w:rPr>
          <w:rFonts w:ascii="Times New Roman" w:hAnsi="Times New Roman" w:cs="Times New Roman"/>
        </w:rPr>
        <w:t>student</w:t>
      </w:r>
      <w:r w:rsidR="005F2E61" w:rsidRPr="00CF4F8F">
        <w:rPr>
          <w:rFonts w:ascii="Times New Roman" w:hAnsi="Times New Roman" w:cs="Times New Roman"/>
        </w:rPr>
        <w:t>’s</w:t>
      </w:r>
      <w:r w:rsidR="00E938A5" w:rsidRPr="00CF4F8F">
        <w:rPr>
          <w:rFonts w:ascii="Times New Roman" w:hAnsi="Times New Roman" w:cs="Times New Roman"/>
        </w:rPr>
        <w:t xml:space="preserve"> performance to this underlying knowledge framework. </w:t>
      </w:r>
      <w:r w:rsidR="00A1054E" w:rsidRPr="00CF4F8F">
        <w:rPr>
          <w:rFonts w:ascii="Times New Roman" w:hAnsi="Times New Roman" w:cs="Times New Roman"/>
        </w:rPr>
        <w:t>This linking of knowledge</w:t>
      </w:r>
      <w:r w:rsidR="00E938A5" w:rsidRPr="00CF4F8F">
        <w:rPr>
          <w:rFonts w:ascii="Times New Roman" w:hAnsi="Times New Roman" w:cs="Times New Roman"/>
        </w:rPr>
        <w:t xml:space="preserve"> is relevant to procedural knowledge </w:t>
      </w:r>
      <w:r w:rsidR="00A1054E" w:rsidRPr="00CF4F8F">
        <w:rPr>
          <w:rFonts w:ascii="Times New Roman" w:hAnsi="Times New Roman" w:cs="Times New Roman"/>
        </w:rPr>
        <w:t xml:space="preserve">and </w:t>
      </w:r>
      <w:r w:rsidR="00E938A5" w:rsidRPr="00CF4F8F">
        <w:rPr>
          <w:rFonts w:ascii="Times New Roman" w:hAnsi="Times New Roman" w:cs="Times New Roman"/>
        </w:rPr>
        <w:t>problem solving</w:t>
      </w:r>
      <w:r w:rsidR="00350372" w:rsidRPr="00CF4F8F">
        <w:rPr>
          <w:rFonts w:ascii="Times New Roman" w:hAnsi="Times New Roman" w:cs="Times New Roman"/>
        </w:rPr>
        <w:t>,</w:t>
      </w:r>
      <w:r w:rsidR="00B47586" w:rsidRPr="00CF4F8F">
        <w:rPr>
          <w:rFonts w:ascii="Times New Roman" w:hAnsi="Times New Roman" w:cs="Times New Roman"/>
        </w:rPr>
        <w:t xml:space="preserve"> as well as declarative knowledge</w:t>
      </w:r>
      <w:r w:rsidR="00E938A5" w:rsidRPr="00CF4F8F">
        <w:rPr>
          <w:rFonts w:ascii="Times New Roman" w:hAnsi="Times New Roman" w:cs="Times New Roman"/>
        </w:rPr>
        <w:t>.</w:t>
      </w:r>
    </w:p>
    <w:p w14:paraId="01534730" w14:textId="652AE94B" w:rsidR="008427B5" w:rsidRPr="00CF4F8F" w:rsidRDefault="00D477AC" w:rsidP="00EA2DA5">
      <w:pPr>
        <w:spacing w:before="120" w:after="0"/>
        <w:rPr>
          <w:rFonts w:ascii="Times New Roman" w:hAnsi="Times New Roman" w:cs="Times New Roman"/>
        </w:rPr>
      </w:pPr>
      <w:r w:rsidRPr="00CF4F8F">
        <w:rPr>
          <w:rFonts w:ascii="Times New Roman" w:hAnsi="Times New Roman" w:cs="Times New Roman"/>
        </w:rPr>
        <w:t xml:space="preserve">Hattie and </w:t>
      </w:r>
      <w:proofErr w:type="spellStart"/>
      <w:r w:rsidRPr="00CF4F8F">
        <w:rPr>
          <w:rFonts w:ascii="Times New Roman" w:hAnsi="Times New Roman" w:cs="Times New Roman"/>
        </w:rPr>
        <w:t>Timperley</w:t>
      </w:r>
      <w:proofErr w:type="spellEnd"/>
      <w:r w:rsidRPr="00CF4F8F">
        <w:rPr>
          <w:rFonts w:ascii="Times New Roman" w:hAnsi="Times New Roman" w:cs="Times New Roman"/>
        </w:rPr>
        <w:t xml:space="preserve"> (2007) </w:t>
      </w:r>
      <w:r w:rsidR="008427B5" w:rsidRPr="00CF4F8F">
        <w:rPr>
          <w:rFonts w:ascii="Times New Roman" w:hAnsi="Times New Roman" w:cs="Times New Roman"/>
        </w:rPr>
        <w:t>distinguish</w:t>
      </w:r>
      <w:r w:rsidR="009C4B67" w:rsidRPr="00CF4F8F">
        <w:rPr>
          <w:rFonts w:ascii="Times New Roman" w:hAnsi="Times New Roman" w:cs="Times New Roman"/>
        </w:rPr>
        <w:t>ed</w:t>
      </w:r>
      <w:r w:rsidR="008427B5" w:rsidRPr="00CF4F8F">
        <w:rPr>
          <w:rFonts w:ascii="Times New Roman" w:hAnsi="Times New Roman" w:cs="Times New Roman"/>
        </w:rPr>
        <w:t xml:space="preserve"> between</w:t>
      </w:r>
      <w:r w:rsidR="008E640C" w:rsidRPr="00CF4F8F">
        <w:rPr>
          <w:rFonts w:ascii="Times New Roman" w:hAnsi="Times New Roman" w:cs="Times New Roman"/>
        </w:rPr>
        <w:t xml:space="preserve"> </w:t>
      </w:r>
      <w:r w:rsidR="009C4B67" w:rsidRPr="00CF4F8F">
        <w:rPr>
          <w:rFonts w:ascii="Times New Roman" w:hAnsi="Times New Roman" w:cs="Times New Roman"/>
        </w:rPr>
        <w:t>t</w:t>
      </w:r>
      <w:r w:rsidR="008E640C" w:rsidRPr="00CF4F8F">
        <w:rPr>
          <w:rFonts w:ascii="Times New Roman" w:hAnsi="Times New Roman" w:cs="Times New Roman"/>
        </w:rPr>
        <w:t xml:space="preserve">ask-level and </w:t>
      </w:r>
      <w:r w:rsidR="009C4B67" w:rsidRPr="00CF4F8F">
        <w:rPr>
          <w:rFonts w:ascii="Times New Roman" w:hAnsi="Times New Roman" w:cs="Times New Roman"/>
        </w:rPr>
        <w:t>p</w:t>
      </w:r>
      <w:r w:rsidR="008E640C" w:rsidRPr="00CF4F8F">
        <w:rPr>
          <w:rFonts w:ascii="Times New Roman" w:hAnsi="Times New Roman" w:cs="Times New Roman"/>
        </w:rPr>
        <w:t xml:space="preserve">rocess-level feedback. </w:t>
      </w:r>
      <w:r w:rsidR="008427B5" w:rsidRPr="00CF4F8F">
        <w:rPr>
          <w:rFonts w:ascii="Times New Roman" w:hAnsi="Times New Roman" w:cs="Times New Roman"/>
        </w:rPr>
        <w:t>They</w:t>
      </w:r>
      <w:r w:rsidR="008E640C" w:rsidRPr="00CF4F8F">
        <w:rPr>
          <w:rFonts w:ascii="Times New Roman" w:hAnsi="Times New Roman" w:cs="Times New Roman"/>
        </w:rPr>
        <w:t xml:space="preserve"> state</w:t>
      </w:r>
      <w:r w:rsidR="009C4B67" w:rsidRPr="00CF4F8F">
        <w:rPr>
          <w:rFonts w:ascii="Times New Roman" w:hAnsi="Times New Roman" w:cs="Times New Roman"/>
        </w:rPr>
        <w:t>d</w:t>
      </w:r>
      <w:r w:rsidR="008E640C" w:rsidRPr="00CF4F8F">
        <w:rPr>
          <w:rFonts w:ascii="Times New Roman" w:hAnsi="Times New Roman" w:cs="Times New Roman"/>
        </w:rPr>
        <w:t xml:space="preserve"> that an example</w:t>
      </w:r>
      <w:r w:rsidR="008427B5" w:rsidRPr="00CF4F8F">
        <w:rPr>
          <w:rFonts w:ascii="Times New Roman" w:hAnsi="Times New Roman" w:cs="Times New Roman"/>
        </w:rPr>
        <w:t xml:space="preserve"> of </w:t>
      </w:r>
      <w:r w:rsidR="009C4B67" w:rsidRPr="00CF4F8F">
        <w:rPr>
          <w:rFonts w:ascii="Times New Roman" w:hAnsi="Times New Roman" w:cs="Times New Roman"/>
        </w:rPr>
        <w:t>t</w:t>
      </w:r>
      <w:r w:rsidR="008427B5" w:rsidRPr="00CF4F8F">
        <w:rPr>
          <w:rFonts w:ascii="Times New Roman" w:hAnsi="Times New Roman" w:cs="Times New Roman"/>
        </w:rPr>
        <w:t xml:space="preserve">ask-level feedback is a teacher saying, “You need to include more about the Treaty of Versailles” (p. 90). In contrast, </w:t>
      </w:r>
      <w:r w:rsidR="009C4B67" w:rsidRPr="00CF4F8F">
        <w:rPr>
          <w:rFonts w:ascii="Times New Roman" w:hAnsi="Times New Roman" w:cs="Times New Roman"/>
        </w:rPr>
        <w:t>p</w:t>
      </w:r>
      <w:r w:rsidR="008427B5" w:rsidRPr="00CF4F8F">
        <w:rPr>
          <w:rFonts w:ascii="Times New Roman" w:hAnsi="Times New Roman" w:cs="Times New Roman"/>
        </w:rPr>
        <w:t xml:space="preserve">rocess-level feedback is focused on understanding the process used to complete the task. </w:t>
      </w:r>
      <w:r w:rsidR="0065648B" w:rsidRPr="00CF4F8F">
        <w:rPr>
          <w:rFonts w:ascii="Times New Roman" w:hAnsi="Times New Roman" w:cs="Times New Roman"/>
        </w:rPr>
        <w:t>E</w:t>
      </w:r>
      <w:r w:rsidR="008427B5" w:rsidRPr="00CF4F8F">
        <w:rPr>
          <w:rFonts w:ascii="Times New Roman" w:hAnsi="Times New Roman" w:cs="Times New Roman"/>
        </w:rPr>
        <w:t xml:space="preserve">xamples of </w:t>
      </w:r>
      <w:r w:rsidR="00350372" w:rsidRPr="00CF4F8F">
        <w:rPr>
          <w:rFonts w:ascii="Times New Roman" w:hAnsi="Times New Roman" w:cs="Times New Roman"/>
        </w:rPr>
        <w:t xml:space="preserve">the </w:t>
      </w:r>
      <w:r w:rsidR="009C4B67" w:rsidRPr="00CF4F8F">
        <w:rPr>
          <w:rFonts w:ascii="Times New Roman" w:hAnsi="Times New Roman" w:cs="Times New Roman"/>
        </w:rPr>
        <w:t>p</w:t>
      </w:r>
      <w:r w:rsidR="008427B5" w:rsidRPr="00CF4F8F">
        <w:rPr>
          <w:rFonts w:ascii="Times New Roman" w:hAnsi="Times New Roman" w:cs="Times New Roman"/>
        </w:rPr>
        <w:t xml:space="preserve">rocess-level feedback </w:t>
      </w:r>
      <w:r w:rsidR="00350372" w:rsidRPr="00CF4F8F">
        <w:rPr>
          <w:rFonts w:ascii="Times New Roman" w:hAnsi="Times New Roman" w:cs="Times New Roman"/>
        </w:rPr>
        <w:t xml:space="preserve">that </w:t>
      </w:r>
      <w:r w:rsidR="00E000CD" w:rsidRPr="00CF4F8F">
        <w:rPr>
          <w:rFonts w:ascii="Times New Roman" w:hAnsi="Times New Roman" w:cs="Times New Roman"/>
        </w:rPr>
        <w:t xml:space="preserve">Hattie and </w:t>
      </w:r>
      <w:proofErr w:type="spellStart"/>
      <w:r w:rsidR="00E000CD" w:rsidRPr="00CF4F8F">
        <w:rPr>
          <w:rFonts w:ascii="Times New Roman" w:hAnsi="Times New Roman" w:cs="Times New Roman"/>
        </w:rPr>
        <w:t>Timperley</w:t>
      </w:r>
      <w:proofErr w:type="spellEnd"/>
      <w:r w:rsidR="0065648B" w:rsidRPr="00CF4F8F">
        <w:rPr>
          <w:rFonts w:ascii="Times New Roman" w:hAnsi="Times New Roman" w:cs="Times New Roman"/>
        </w:rPr>
        <w:t xml:space="preserve"> provide</w:t>
      </w:r>
      <w:r w:rsidR="009C4B67" w:rsidRPr="00CF4F8F">
        <w:rPr>
          <w:rFonts w:ascii="Times New Roman" w:hAnsi="Times New Roman" w:cs="Times New Roman"/>
        </w:rPr>
        <w:t>d</w:t>
      </w:r>
      <w:r w:rsidR="0065648B" w:rsidRPr="00CF4F8F">
        <w:rPr>
          <w:rFonts w:ascii="Times New Roman" w:hAnsi="Times New Roman" w:cs="Times New Roman"/>
        </w:rPr>
        <w:t xml:space="preserve"> </w:t>
      </w:r>
      <w:r w:rsidR="008427B5" w:rsidRPr="00CF4F8F">
        <w:rPr>
          <w:rFonts w:ascii="Times New Roman" w:hAnsi="Times New Roman" w:cs="Times New Roman"/>
        </w:rPr>
        <w:t xml:space="preserve">are, “You need to edit this piece of writing by attending to the descriptors you have used so the reader is able to understand the nuances of your meaning” and </w:t>
      </w:r>
      <w:r w:rsidR="00350372" w:rsidRPr="00CF4F8F">
        <w:rPr>
          <w:rFonts w:ascii="Times New Roman" w:hAnsi="Times New Roman" w:cs="Times New Roman"/>
        </w:rPr>
        <w:t>“</w:t>
      </w:r>
      <w:r w:rsidR="008427B5" w:rsidRPr="00CF4F8F">
        <w:rPr>
          <w:rFonts w:ascii="Times New Roman" w:hAnsi="Times New Roman" w:cs="Times New Roman"/>
        </w:rPr>
        <w:t>This page may make more sense if you use the strategies we talked about earlier” (p. 90).</w:t>
      </w:r>
    </w:p>
    <w:p w14:paraId="72DEA9B1" w14:textId="7E293909" w:rsidR="006F2610" w:rsidRPr="00CF4F8F" w:rsidRDefault="006D281F" w:rsidP="00EA2DA5">
      <w:pPr>
        <w:spacing w:before="120" w:after="0"/>
        <w:rPr>
          <w:rFonts w:ascii="Times New Roman" w:hAnsi="Times New Roman" w:cs="Times New Roman"/>
        </w:rPr>
      </w:pPr>
      <w:r w:rsidRPr="00CF4F8F">
        <w:rPr>
          <w:rFonts w:ascii="Times New Roman" w:hAnsi="Times New Roman" w:cs="Times New Roman"/>
        </w:rPr>
        <w:t xml:space="preserve">Our earlier example involved students learning how to formulate a scientifically testable question. Students were asked to propose a good research question </w:t>
      </w:r>
      <w:r w:rsidR="004A4D36" w:rsidRPr="00CF4F8F">
        <w:rPr>
          <w:rFonts w:ascii="Times New Roman" w:hAnsi="Times New Roman" w:cs="Times New Roman"/>
        </w:rPr>
        <w:t xml:space="preserve">pertaining to </w:t>
      </w:r>
      <w:r w:rsidRPr="00CF4F8F">
        <w:rPr>
          <w:rFonts w:ascii="Times New Roman" w:hAnsi="Times New Roman" w:cs="Times New Roman"/>
        </w:rPr>
        <w:t xml:space="preserve">what causes an object to float or sink in water. </w:t>
      </w:r>
      <w:r w:rsidR="00F6749B" w:rsidRPr="00CF4F8F">
        <w:rPr>
          <w:rFonts w:ascii="Times New Roman" w:hAnsi="Times New Roman" w:cs="Times New Roman"/>
        </w:rPr>
        <w:t>One</w:t>
      </w:r>
      <w:r w:rsidR="000D16EC" w:rsidRPr="00CF4F8F">
        <w:rPr>
          <w:rFonts w:ascii="Times New Roman" w:hAnsi="Times New Roman" w:cs="Times New Roman"/>
        </w:rPr>
        <w:t xml:space="preserve"> research</w:t>
      </w:r>
      <w:r w:rsidR="00304933" w:rsidRPr="00CF4F8F">
        <w:rPr>
          <w:rFonts w:ascii="Times New Roman" w:hAnsi="Times New Roman" w:cs="Times New Roman"/>
        </w:rPr>
        <w:t xml:space="preserve"> </w:t>
      </w:r>
      <w:r w:rsidRPr="00CF4F8F">
        <w:rPr>
          <w:rFonts w:ascii="Times New Roman" w:hAnsi="Times New Roman" w:cs="Times New Roman"/>
        </w:rPr>
        <w:t xml:space="preserve">question offered by </w:t>
      </w:r>
      <w:r w:rsidR="00F6749B" w:rsidRPr="00CF4F8F">
        <w:rPr>
          <w:rFonts w:ascii="Times New Roman" w:hAnsi="Times New Roman" w:cs="Times New Roman"/>
        </w:rPr>
        <w:t>a</w:t>
      </w:r>
      <w:r w:rsidRPr="00CF4F8F">
        <w:rPr>
          <w:rFonts w:ascii="Times New Roman" w:hAnsi="Times New Roman" w:cs="Times New Roman"/>
        </w:rPr>
        <w:t xml:space="preserve"> student was, “Do big objects sink or float in water?” </w:t>
      </w:r>
      <w:r w:rsidR="00773E32" w:rsidRPr="00CF4F8F">
        <w:rPr>
          <w:rFonts w:ascii="Times New Roman" w:hAnsi="Times New Roman" w:cs="Times New Roman"/>
        </w:rPr>
        <w:t xml:space="preserve">Feedback </w:t>
      </w:r>
      <w:r w:rsidR="00AE4B80" w:rsidRPr="00CF4F8F">
        <w:rPr>
          <w:rFonts w:ascii="Times New Roman" w:hAnsi="Times New Roman" w:cs="Times New Roman"/>
        </w:rPr>
        <w:t xml:space="preserve">to this student </w:t>
      </w:r>
      <w:r w:rsidR="00773E32" w:rsidRPr="00CF4F8F">
        <w:rPr>
          <w:rFonts w:ascii="Times New Roman" w:hAnsi="Times New Roman" w:cs="Times New Roman"/>
        </w:rPr>
        <w:t xml:space="preserve">at the </w:t>
      </w:r>
      <w:r w:rsidR="009C4B67" w:rsidRPr="00CF4F8F">
        <w:rPr>
          <w:rFonts w:ascii="Times New Roman" w:hAnsi="Times New Roman" w:cs="Times New Roman"/>
        </w:rPr>
        <w:t>t</w:t>
      </w:r>
      <w:r w:rsidR="00AC4F79" w:rsidRPr="00CF4F8F">
        <w:rPr>
          <w:rFonts w:ascii="Times New Roman" w:hAnsi="Times New Roman" w:cs="Times New Roman"/>
        </w:rPr>
        <w:t>ask level might be</w:t>
      </w:r>
      <w:r w:rsidR="009C4B67" w:rsidRPr="00CF4F8F">
        <w:rPr>
          <w:rFonts w:ascii="Times New Roman" w:hAnsi="Times New Roman" w:cs="Times New Roman"/>
        </w:rPr>
        <w:t>:</w:t>
      </w:r>
    </w:p>
    <w:p w14:paraId="6320E06A" w14:textId="341DE946" w:rsidR="00255E9A" w:rsidRPr="00CF4F8F" w:rsidRDefault="00773E32" w:rsidP="006F2610">
      <w:pPr>
        <w:spacing w:before="60" w:after="0"/>
        <w:ind w:left="720"/>
        <w:rPr>
          <w:rFonts w:ascii="Times New Roman" w:hAnsi="Times New Roman" w:cs="Times New Roman"/>
        </w:rPr>
      </w:pPr>
      <w:r w:rsidRPr="00CF4F8F">
        <w:rPr>
          <w:rFonts w:ascii="Times New Roman" w:hAnsi="Times New Roman" w:cs="Times New Roman"/>
        </w:rPr>
        <w:t xml:space="preserve">Different people will not agree on when an object is </w:t>
      </w:r>
      <w:r w:rsidR="009C4B67" w:rsidRPr="00CF4F8F">
        <w:rPr>
          <w:rFonts w:ascii="Times New Roman" w:hAnsi="Times New Roman" w:cs="Times New Roman"/>
        </w:rPr>
        <w:t>“</w:t>
      </w:r>
      <w:r w:rsidRPr="00CF4F8F">
        <w:rPr>
          <w:rFonts w:ascii="Times New Roman" w:hAnsi="Times New Roman" w:cs="Times New Roman"/>
        </w:rPr>
        <w:t>big</w:t>
      </w:r>
      <w:r w:rsidR="00350372" w:rsidRPr="00CF4F8F">
        <w:rPr>
          <w:rFonts w:ascii="Times New Roman" w:hAnsi="Times New Roman" w:cs="Times New Roman"/>
        </w:rPr>
        <w:t>.</w:t>
      </w:r>
      <w:r w:rsidR="009C4B67" w:rsidRPr="00CF4F8F">
        <w:rPr>
          <w:rFonts w:ascii="Times New Roman" w:hAnsi="Times New Roman" w:cs="Times New Roman"/>
        </w:rPr>
        <w:t>”</w:t>
      </w:r>
      <w:r w:rsidRPr="00CF4F8F">
        <w:rPr>
          <w:rFonts w:ascii="Times New Roman" w:hAnsi="Times New Roman" w:cs="Times New Roman"/>
        </w:rPr>
        <w:t xml:space="preserve"> </w:t>
      </w:r>
      <w:r w:rsidR="0069392A" w:rsidRPr="00CF4F8F">
        <w:rPr>
          <w:rFonts w:ascii="Times New Roman" w:hAnsi="Times New Roman" w:cs="Times New Roman"/>
        </w:rPr>
        <w:t xml:space="preserve">Rewrite your research question using an objectively measurable variable. </w:t>
      </w:r>
    </w:p>
    <w:p w14:paraId="7F4E2449" w14:textId="3E8FD0AC" w:rsidR="006F2610" w:rsidRPr="00CF4F8F" w:rsidRDefault="00AE4B80" w:rsidP="007068B1">
      <w:pPr>
        <w:spacing w:before="120" w:after="0"/>
        <w:rPr>
          <w:rFonts w:ascii="Times New Roman" w:hAnsi="Times New Roman" w:cs="Times New Roman"/>
        </w:rPr>
      </w:pPr>
      <w:r w:rsidRPr="00CF4F8F">
        <w:rPr>
          <w:rFonts w:ascii="Times New Roman" w:hAnsi="Times New Roman" w:cs="Times New Roman"/>
        </w:rPr>
        <w:t>In contrast, f</w:t>
      </w:r>
      <w:r w:rsidR="001C574D" w:rsidRPr="00CF4F8F">
        <w:rPr>
          <w:rFonts w:ascii="Times New Roman" w:hAnsi="Times New Roman" w:cs="Times New Roman"/>
        </w:rPr>
        <w:t xml:space="preserve">eedback at the </w:t>
      </w:r>
      <w:r w:rsidR="009C4B67" w:rsidRPr="00CF4F8F">
        <w:rPr>
          <w:rFonts w:ascii="Times New Roman" w:hAnsi="Times New Roman" w:cs="Times New Roman"/>
        </w:rPr>
        <w:t>p</w:t>
      </w:r>
      <w:r w:rsidR="001C574D" w:rsidRPr="00CF4F8F">
        <w:rPr>
          <w:rFonts w:ascii="Times New Roman" w:hAnsi="Times New Roman" w:cs="Times New Roman"/>
        </w:rPr>
        <w:t>rocess level might be</w:t>
      </w:r>
      <w:r w:rsidR="009C4B67" w:rsidRPr="00CF4F8F">
        <w:rPr>
          <w:rFonts w:ascii="Times New Roman" w:hAnsi="Times New Roman" w:cs="Times New Roman"/>
        </w:rPr>
        <w:t>:</w:t>
      </w:r>
    </w:p>
    <w:p w14:paraId="73D3064B" w14:textId="4D80597F" w:rsidR="00FF3A1E" w:rsidRPr="00CF4F8F" w:rsidRDefault="00FF3A1E" w:rsidP="006F2610">
      <w:pPr>
        <w:spacing w:before="60" w:after="0"/>
        <w:ind w:left="720"/>
        <w:rPr>
          <w:rFonts w:ascii="Times New Roman" w:hAnsi="Times New Roman" w:cs="Times New Roman"/>
        </w:rPr>
      </w:pPr>
      <w:r w:rsidRPr="00CF4F8F">
        <w:rPr>
          <w:rFonts w:ascii="Times New Roman" w:hAnsi="Times New Roman" w:cs="Times New Roman"/>
        </w:rPr>
        <w:t xml:space="preserve">If different people do not agree on when an object is </w:t>
      </w:r>
      <w:r w:rsidR="009C4B67" w:rsidRPr="00CF4F8F">
        <w:rPr>
          <w:rFonts w:ascii="Times New Roman" w:hAnsi="Times New Roman" w:cs="Times New Roman"/>
        </w:rPr>
        <w:t>“</w:t>
      </w:r>
      <w:r w:rsidRPr="00CF4F8F">
        <w:rPr>
          <w:rFonts w:ascii="Times New Roman" w:hAnsi="Times New Roman" w:cs="Times New Roman"/>
        </w:rPr>
        <w:t>big</w:t>
      </w:r>
      <w:r w:rsidR="00350372" w:rsidRPr="00CF4F8F">
        <w:rPr>
          <w:rFonts w:ascii="Times New Roman" w:hAnsi="Times New Roman" w:cs="Times New Roman"/>
        </w:rPr>
        <w:t>,</w:t>
      </w:r>
      <w:r w:rsidR="009C4B67" w:rsidRPr="00CF4F8F">
        <w:rPr>
          <w:rFonts w:ascii="Times New Roman" w:hAnsi="Times New Roman" w:cs="Times New Roman"/>
        </w:rPr>
        <w:t>”</w:t>
      </w:r>
      <w:r w:rsidRPr="00CF4F8F">
        <w:rPr>
          <w:rFonts w:ascii="Times New Roman" w:hAnsi="Times New Roman" w:cs="Times New Roman"/>
        </w:rPr>
        <w:t xml:space="preserve"> it will be difficult </w:t>
      </w:r>
      <w:r w:rsidR="00E00D2B" w:rsidRPr="00CF4F8F">
        <w:rPr>
          <w:rFonts w:ascii="Times New Roman" w:hAnsi="Times New Roman" w:cs="Times New Roman"/>
        </w:rPr>
        <w:t>for the researcher to measure</w:t>
      </w:r>
      <w:r w:rsidRPr="00CF4F8F">
        <w:rPr>
          <w:rFonts w:ascii="Times New Roman" w:hAnsi="Times New Roman" w:cs="Times New Roman"/>
        </w:rPr>
        <w:t xml:space="preserve"> </w:t>
      </w:r>
      <w:r w:rsidR="009C4B67" w:rsidRPr="00CF4F8F">
        <w:rPr>
          <w:rFonts w:ascii="Times New Roman" w:hAnsi="Times New Roman" w:cs="Times New Roman"/>
        </w:rPr>
        <w:t>“</w:t>
      </w:r>
      <w:r w:rsidRPr="00CF4F8F">
        <w:rPr>
          <w:rFonts w:ascii="Times New Roman" w:hAnsi="Times New Roman" w:cs="Times New Roman"/>
        </w:rPr>
        <w:t xml:space="preserve">bigness” when </w:t>
      </w:r>
      <w:r w:rsidR="00E00D2B" w:rsidRPr="00CF4F8F">
        <w:rPr>
          <w:rFonts w:ascii="Times New Roman" w:hAnsi="Times New Roman" w:cs="Times New Roman"/>
        </w:rPr>
        <w:t>collecting</w:t>
      </w:r>
      <w:r w:rsidRPr="00CF4F8F">
        <w:rPr>
          <w:rFonts w:ascii="Times New Roman" w:hAnsi="Times New Roman" w:cs="Times New Roman"/>
        </w:rPr>
        <w:t xml:space="preserve"> data. </w:t>
      </w:r>
      <w:r w:rsidR="00E00D2B" w:rsidRPr="00CF4F8F">
        <w:rPr>
          <w:rFonts w:ascii="Times New Roman" w:hAnsi="Times New Roman" w:cs="Times New Roman"/>
        </w:rPr>
        <w:t>How can we modify this</w:t>
      </w:r>
      <w:r w:rsidR="00A45F0F" w:rsidRPr="00CF4F8F">
        <w:rPr>
          <w:rFonts w:ascii="Times New Roman" w:hAnsi="Times New Roman" w:cs="Times New Roman"/>
        </w:rPr>
        <w:t xml:space="preserve"> research question to address this problem?</w:t>
      </w:r>
    </w:p>
    <w:p w14:paraId="01A55C2B" w14:textId="4FF6485C" w:rsidR="00D07BF3" w:rsidRPr="00CF4F8F" w:rsidRDefault="00D07BF3" w:rsidP="00D07BF3">
      <w:pPr>
        <w:spacing w:before="120" w:after="0"/>
        <w:rPr>
          <w:rFonts w:ascii="Times New Roman" w:hAnsi="Times New Roman" w:cs="Times New Roman"/>
        </w:rPr>
      </w:pPr>
      <w:r w:rsidRPr="00CF4F8F">
        <w:rPr>
          <w:rFonts w:ascii="Times New Roman" w:hAnsi="Times New Roman" w:cs="Times New Roman"/>
        </w:rPr>
        <w:t>Or alternately</w:t>
      </w:r>
      <w:r w:rsidR="009C4B67" w:rsidRPr="00CF4F8F">
        <w:rPr>
          <w:rFonts w:ascii="Times New Roman" w:hAnsi="Times New Roman" w:cs="Times New Roman"/>
        </w:rPr>
        <w:t>:</w:t>
      </w:r>
      <w:r w:rsidRPr="00CF4F8F">
        <w:rPr>
          <w:rFonts w:ascii="Times New Roman" w:hAnsi="Times New Roman" w:cs="Times New Roman"/>
        </w:rPr>
        <w:t xml:space="preserve"> </w:t>
      </w:r>
    </w:p>
    <w:p w14:paraId="3FCD86E8" w14:textId="46264D86" w:rsidR="009C4265" w:rsidRPr="00CF4F8F" w:rsidRDefault="00E81888" w:rsidP="006F2610">
      <w:pPr>
        <w:spacing w:before="60" w:after="0"/>
        <w:ind w:left="720"/>
        <w:rPr>
          <w:rFonts w:ascii="Times New Roman" w:hAnsi="Times New Roman" w:cs="Times New Roman"/>
        </w:rPr>
      </w:pPr>
      <w:r w:rsidRPr="00CF4F8F">
        <w:rPr>
          <w:rFonts w:ascii="Times New Roman" w:hAnsi="Times New Roman" w:cs="Times New Roman"/>
        </w:rPr>
        <w:t xml:space="preserve">If different people do not agree on when an object is </w:t>
      </w:r>
      <w:r w:rsidR="009C4B67" w:rsidRPr="00CF4F8F">
        <w:rPr>
          <w:rFonts w:ascii="Times New Roman" w:hAnsi="Times New Roman" w:cs="Times New Roman"/>
        </w:rPr>
        <w:t>“</w:t>
      </w:r>
      <w:r w:rsidRPr="00CF4F8F">
        <w:rPr>
          <w:rFonts w:ascii="Times New Roman" w:hAnsi="Times New Roman" w:cs="Times New Roman"/>
        </w:rPr>
        <w:t>big</w:t>
      </w:r>
      <w:r w:rsidR="00350372" w:rsidRPr="00CF4F8F">
        <w:rPr>
          <w:rFonts w:ascii="Times New Roman" w:hAnsi="Times New Roman" w:cs="Times New Roman"/>
        </w:rPr>
        <w:t>,</w:t>
      </w:r>
      <w:r w:rsidR="009C4B67" w:rsidRPr="00CF4F8F">
        <w:rPr>
          <w:rFonts w:ascii="Times New Roman" w:hAnsi="Times New Roman" w:cs="Times New Roman"/>
        </w:rPr>
        <w:t>”</w:t>
      </w:r>
      <w:r w:rsidRPr="00CF4F8F">
        <w:rPr>
          <w:rFonts w:ascii="Times New Roman" w:hAnsi="Times New Roman" w:cs="Times New Roman"/>
        </w:rPr>
        <w:t xml:space="preserve"> why would that cause a problem for our </w:t>
      </w:r>
      <w:r w:rsidR="00AE4B80" w:rsidRPr="00CF4F8F">
        <w:rPr>
          <w:rFonts w:ascii="Times New Roman" w:hAnsi="Times New Roman" w:cs="Times New Roman"/>
        </w:rPr>
        <w:t xml:space="preserve">proposed </w:t>
      </w:r>
      <w:r w:rsidRPr="00CF4F8F">
        <w:rPr>
          <w:rFonts w:ascii="Times New Roman" w:hAnsi="Times New Roman" w:cs="Times New Roman"/>
        </w:rPr>
        <w:t>research? To avoid this problem, what kinds of things should we try to do when</w:t>
      </w:r>
      <w:r w:rsidR="006F2610" w:rsidRPr="00CF4F8F">
        <w:rPr>
          <w:rFonts w:ascii="Times New Roman" w:hAnsi="Times New Roman" w:cs="Times New Roman"/>
        </w:rPr>
        <w:t xml:space="preserve"> writing our research question?</w:t>
      </w:r>
    </w:p>
    <w:p w14:paraId="4ABD4F58" w14:textId="714E8C12" w:rsidR="00A44C66" w:rsidRPr="00CF4F8F" w:rsidRDefault="004E676B" w:rsidP="007068B1">
      <w:pPr>
        <w:spacing w:before="120" w:after="0"/>
        <w:rPr>
          <w:rFonts w:ascii="Times New Roman" w:hAnsi="Times New Roman" w:cs="Times New Roman"/>
        </w:rPr>
      </w:pPr>
      <w:r w:rsidRPr="00CF4F8F">
        <w:rPr>
          <w:rFonts w:ascii="Times New Roman" w:hAnsi="Times New Roman" w:cs="Times New Roman"/>
        </w:rPr>
        <w:t>P</w:t>
      </w:r>
      <w:r w:rsidR="005F6E33" w:rsidRPr="00CF4F8F">
        <w:rPr>
          <w:rFonts w:ascii="Times New Roman" w:hAnsi="Times New Roman" w:cs="Times New Roman"/>
        </w:rPr>
        <w:t>rocess</w:t>
      </w:r>
      <w:r w:rsidR="00550010" w:rsidRPr="00CF4F8F">
        <w:rPr>
          <w:rFonts w:ascii="Times New Roman" w:hAnsi="Times New Roman" w:cs="Times New Roman"/>
        </w:rPr>
        <w:t xml:space="preserve">-level feedback </w:t>
      </w:r>
      <w:r w:rsidRPr="00CF4F8F">
        <w:rPr>
          <w:rFonts w:ascii="Times New Roman" w:hAnsi="Times New Roman" w:cs="Times New Roman"/>
        </w:rPr>
        <w:t>appears to be</w:t>
      </w:r>
      <w:r w:rsidR="00550010" w:rsidRPr="00CF4F8F">
        <w:rPr>
          <w:rFonts w:ascii="Times New Roman" w:hAnsi="Times New Roman" w:cs="Times New Roman"/>
        </w:rPr>
        <w:t xml:space="preserve"> better than t</w:t>
      </w:r>
      <w:r w:rsidR="005F6E33" w:rsidRPr="00CF4F8F">
        <w:rPr>
          <w:rFonts w:ascii="Times New Roman" w:hAnsi="Times New Roman" w:cs="Times New Roman"/>
        </w:rPr>
        <w:t xml:space="preserve">ask-level feedback for enhancing deeper learning. </w:t>
      </w:r>
      <w:r w:rsidR="007D0985" w:rsidRPr="00CF4F8F">
        <w:rPr>
          <w:rFonts w:ascii="Times New Roman" w:hAnsi="Times New Roman" w:cs="Times New Roman"/>
        </w:rPr>
        <w:t xml:space="preserve">However, </w:t>
      </w:r>
      <w:r w:rsidR="00A44C66" w:rsidRPr="00CF4F8F">
        <w:rPr>
          <w:rFonts w:ascii="Times New Roman" w:hAnsi="Times New Roman" w:cs="Times New Roman"/>
        </w:rPr>
        <w:t xml:space="preserve">one </w:t>
      </w:r>
      <w:r w:rsidR="004B47FD" w:rsidRPr="00CF4F8F">
        <w:rPr>
          <w:rFonts w:ascii="Times New Roman" w:hAnsi="Times New Roman" w:cs="Times New Roman"/>
        </w:rPr>
        <w:t>level of feedback</w:t>
      </w:r>
      <w:r w:rsidR="00A44C66" w:rsidRPr="00CF4F8F">
        <w:rPr>
          <w:rFonts w:ascii="Times New Roman" w:hAnsi="Times New Roman" w:cs="Times New Roman"/>
        </w:rPr>
        <w:t xml:space="preserve"> is </w:t>
      </w:r>
      <w:r w:rsidR="00A44C66" w:rsidRPr="00CF4F8F">
        <w:rPr>
          <w:rFonts w:ascii="Times New Roman" w:hAnsi="Times New Roman" w:cs="Times New Roman"/>
          <w:i/>
        </w:rPr>
        <w:t>not</w:t>
      </w:r>
      <w:r w:rsidR="00A44C66" w:rsidRPr="00CF4F8F">
        <w:rPr>
          <w:rFonts w:ascii="Times New Roman" w:hAnsi="Times New Roman" w:cs="Times New Roman"/>
        </w:rPr>
        <w:t xml:space="preserve"> superior to the other</w:t>
      </w:r>
      <w:r w:rsidR="005F6E33" w:rsidRPr="00CF4F8F">
        <w:rPr>
          <w:rFonts w:ascii="Times New Roman" w:hAnsi="Times New Roman" w:cs="Times New Roman"/>
        </w:rPr>
        <w:t xml:space="preserve"> </w:t>
      </w:r>
      <w:r w:rsidR="00F6749B" w:rsidRPr="00CF4F8F">
        <w:rPr>
          <w:rFonts w:ascii="Times New Roman" w:hAnsi="Times New Roman" w:cs="Times New Roman"/>
        </w:rPr>
        <w:t>in the sense</w:t>
      </w:r>
      <w:r w:rsidR="005F6E33" w:rsidRPr="00CF4F8F">
        <w:rPr>
          <w:rFonts w:ascii="Times New Roman" w:hAnsi="Times New Roman" w:cs="Times New Roman"/>
        </w:rPr>
        <w:t xml:space="preserve"> that </w:t>
      </w:r>
      <w:r w:rsidR="008446EB" w:rsidRPr="00CF4F8F">
        <w:rPr>
          <w:rFonts w:ascii="Times New Roman" w:hAnsi="Times New Roman" w:cs="Times New Roman"/>
        </w:rPr>
        <w:t xml:space="preserve">a particular level of feedback </w:t>
      </w:r>
      <w:r w:rsidR="008C1CFB" w:rsidRPr="00CF4F8F">
        <w:rPr>
          <w:rFonts w:ascii="Times New Roman" w:hAnsi="Times New Roman" w:cs="Times New Roman"/>
        </w:rPr>
        <w:t>should be</w:t>
      </w:r>
      <w:r w:rsidR="008446EB" w:rsidRPr="00CF4F8F">
        <w:rPr>
          <w:rFonts w:ascii="Times New Roman" w:hAnsi="Times New Roman" w:cs="Times New Roman"/>
        </w:rPr>
        <w:t xml:space="preserve"> excluded</w:t>
      </w:r>
      <w:r w:rsidR="00A44C66" w:rsidRPr="00CF4F8F">
        <w:rPr>
          <w:rFonts w:ascii="Times New Roman" w:hAnsi="Times New Roman" w:cs="Times New Roman"/>
        </w:rPr>
        <w:t xml:space="preserve">. </w:t>
      </w:r>
      <w:r w:rsidR="007D0985" w:rsidRPr="00CF4F8F">
        <w:rPr>
          <w:rFonts w:ascii="Times New Roman" w:hAnsi="Times New Roman" w:cs="Times New Roman"/>
        </w:rPr>
        <w:t xml:space="preserve">Students learn more effectively if feedback does not become fixed at one level. It is better to move among the </w:t>
      </w:r>
      <w:r w:rsidR="00CF4F8F">
        <w:rPr>
          <w:rFonts w:ascii="Times New Roman" w:hAnsi="Times New Roman" w:cs="Times New Roman"/>
        </w:rPr>
        <w:t>t</w:t>
      </w:r>
      <w:r w:rsidR="00A52E15" w:rsidRPr="00CF4F8F">
        <w:rPr>
          <w:rFonts w:ascii="Times New Roman" w:hAnsi="Times New Roman" w:cs="Times New Roman"/>
        </w:rPr>
        <w:t xml:space="preserve">ask, </w:t>
      </w:r>
      <w:r w:rsidR="00CF4F8F">
        <w:rPr>
          <w:rFonts w:ascii="Times New Roman" w:hAnsi="Times New Roman" w:cs="Times New Roman"/>
        </w:rPr>
        <w:t>p</w:t>
      </w:r>
      <w:r w:rsidR="00A52E15" w:rsidRPr="00CF4F8F">
        <w:rPr>
          <w:rFonts w:ascii="Times New Roman" w:hAnsi="Times New Roman" w:cs="Times New Roman"/>
        </w:rPr>
        <w:t xml:space="preserve">rocess, </w:t>
      </w:r>
      <w:r w:rsidR="00A52E15" w:rsidRPr="00CF4F8F">
        <w:rPr>
          <w:rFonts w:ascii="Times New Roman" w:hAnsi="Times New Roman" w:cs="Times New Roman"/>
        </w:rPr>
        <w:lastRenderedPageBreak/>
        <w:t xml:space="preserve">and </w:t>
      </w:r>
      <w:r w:rsidR="00CF4F8F">
        <w:rPr>
          <w:rFonts w:ascii="Times New Roman" w:hAnsi="Times New Roman" w:cs="Times New Roman"/>
        </w:rPr>
        <w:t>s</w:t>
      </w:r>
      <w:r w:rsidR="00A52E15" w:rsidRPr="00CF4F8F">
        <w:rPr>
          <w:rFonts w:ascii="Times New Roman" w:hAnsi="Times New Roman" w:cs="Times New Roman"/>
        </w:rPr>
        <w:t>elf-</w:t>
      </w:r>
      <w:r w:rsidR="00CF4F8F">
        <w:rPr>
          <w:rFonts w:ascii="Times New Roman" w:hAnsi="Times New Roman" w:cs="Times New Roman"/>
        </w:rPr>
        <w:t>r</w:t>
      </w:r>
      <w:r w:rsidR="00A52E15" w:rsidRPr="00CF4F8F">
        <w:rPr>
          <w:rFonts w:ascii="Times New Roman" w:hAnsi="Times New Roman" w:cs="Times New Roman"/>
        </w:rPr>
        <w:t xml:space="preserve">egulation </w:t>
      </w:r>
      <w:r w:rsidR="007D0985" w:rsidRPr="00CF4F8F">
        <w:rPr>
          <w:rFonts w:ascii="Times New Roman" w:hAnsi="Times New Roman" w:cs="Times New Roman"/>
        </w:rPr>
        <w:t xml:space="preserve">levels, </w:t>
      </w:r>
      <w:r w:rsidR="004B47FD" w:rsidRPr="00CF4F8F">
        <w:rPr>
          <w:rFonts w:ascii="Times New Roman" w:hAnsi="Times New Roman" w:cs="Times New Roman"/>
        </w:rPr>
        <w:t xml:space="preserve">selecting the level of feedback that appears most appropriate at a particular moment for an individual student or group of students. </w:t>
      </w:r>
    </w:p>
    <w:p w14:paraId="5B99B8D6" w14:textId="3FCAAEBF" w:rsidR="000036DE" w:rsidRPr="00CF4F8F" w:rsidRDefault="000036DE" w:rsidP="007068B1">
      <w:pPr>
        <w:spacing w:before="120" w:after="0"/>
        <w:rPr>
          <w:rFonts w:ascii="Times New Roman" w:hAnsi="Times New Roman" w:cs="Times New Roman"/>
        </w:rPr>
      </w:pPr>
      <w:r w:rsidRPr="00CF4F8F">
        <w:rPr>
          <w:rFonts w:ascii="Times New Roman" w:hAnsi="Times New Roman" w:cs="Times New Roman"/>
        </w:rPr>
        <w:t xml:space="preserve">Earlier we looked at feedback guidelines Shute (2008) provided </w:t>
      </w:r>
      <w:proofErr w:type="gramStart"/>
      <w:r w:rsidRPr="00CF4F8F">
        <w:rPr>
          <w:rFonts w:ascii="Times New Roman" w:hAnsi="Times New Roman" w:cs="Times New Roman"/>
        </w:rPr>
        <w:t xml:space="preserve">that </w:t>
      </w:r>
      <w:r w:rsidR="00DA7836" w:rsidRPr="00CF4F8F">
        <w:rPr>
          <w:rFonts w:ascii="Times New Roman" w:hAnsi="Times New Roman" w:cs="Times New Roman"/>
        </w:rPr>
        <w:t>are</w:t>
      </w:r>
      <w:proofErr w:type="gramEnd"/>
      <w:r w:rsidRPr="00CF4F8F">
        <w:rPr>
          <w:rFonts w:ascii="Times New Roman" w:hAnsi="Times New Roman" w:cs="Times New Roman"/>
        </w:rPr>
        <w:t xml:space="preserve"> particularly relevant to </w:t>
      </w:r>
      <w:r w:rsidR="00CF4F8F">
        <w:rPr>
          <w:rFonts w:ascii="Times New Roman" w:hAnsi="Times New Roman" w:cs="Times New Roman"/>
        </w:rPr>
        <w:t>s</w:t>
      </w:r>
      <w:r w:rsidRPr="00CF4F8F">
        <w:rPr>
          <w:rFonts w:ascii="Times New Roman" w:hAnsi="Times New Roman" w:cs="Times New Roman"/>
        </w:rPr>
        <w:t xml:space="preserve">elf-level </w:t>
      </w:r>
      <w:r w:rsidR="00CE7F8F" w:rsidRPr="00CF4F8F">
        <w:rPr>
          <w:rFonts w:ascii="Times New Roman" w:hAnsi="Times New Roman" w:cs="Times New Roman"/>
        </w:rPr>
        <w:t>and</w:t>
      </w:r>
      <w:r w:rsidRPr="00CF4F8F">
        <w:rPr>
          <w:rFonts w:ascii="Times New Roman" w:hAnsi="Times New Roman" w:cs="Times New Roman"/>
        </w:rPr>
        <w:t xml:space="preserve"> </w:t>
      </w:r>
      <w:r w:rsidR="00CF4F8F">
        <w:rPr>
          <w:rFonts w:ascii="Times New Roman" w:hAnsi="Times New Roman" w:cs="Times New Roman"/>
        </w:rPr>
        <w:t>t</w:t>
      </w:r>
      <w:r w:rsidRPr="00CF4F8F">
        <w:rPr>
          <w:rFonts w:ascii="Times New Roman" w:hAnsi="Times New Roman" w:cs="Times New Roman"/>
        </w:rPr>
        <w:t>ask-level feedback. Let us look</w:t>
      </w:r>
      <w:r w:rsidR="00387A39" w:rsidRPr="00CF4F8F">
        <w:rPr>
          <w:rFonts w:ascii="Times New Roman" w:hAnsi="Times New Roman" w:cs="Times New Roman"/>
        </w:rPr>
        <w:t xml:space="preserve"> at </w:t>
      </w:r>
      <w:r w:rsidR="00EB2228" w:rsidRPr="00CF4F8F">
        <w:rPr>
          <w:rFonts w:ascii="Times New Roman" w:hAnsi="Times New Roman" w:cs="Times New Roman"/>
        </w:rPr>
        <w:t xml:space="preserve">some </w:t>
      </w:r>
      <w:r w:rsidR="00387A39" w:rsidRPr="00CF4F8F">
        <w:rPr>
          <w:rFonts w:ascii="Times New Roman" w:hAnsi="Times New Roman" w:cs="Times New Roman"/>
        </w:rPr>
        <w:t xml:space="preserve">additional guidelines from her research that are relevant to </w:t>
      </w:r>
      <w:r w:rsidR="00CF4F8F">
        <w:rPr>
          <w:rFonts w:ascii="Times New Roman" w:hAnsi="Times New Roman" w:cs="Times New Roman"/>
        </w:rPr>
        <w:t>p</w:t>
      </w:r>
      <w:r w:rsidR="00387A39" w:rsidRPr="00CF4F8F">
        <w:rPr>
          <w:rFonts w:ascii="Times New Roman" w:hAnsi="Times New Roman" w:cs="Times New Roman"/>
        </w:rPr>
        <w:t xml:space="preserve">rocess-level feedback. </w:t>
      </w:r>
    </w:p>
    <w:p w14:paraId="3354C9BA" w14:textId="77777777" w:rsidR="00FD3E5C" w:rsidRDefault="00E90059" w:rsidP="007068B1">
      <w:pPr>
        <w:spacing w:before="120" w:after="0"/>
        <w:rPr>
          <w:rFonts w:ascii="Times New Roman" w:hAnsi="Times New Roman"/>
        </w:rPr>
      </w:pPr>
      <w:r w:rsidRPr="00E90059">
        <w:rPr>
          <w:rFonts w:ascii="Times New Roman" w:hAnsi="Times New Roman"/>
          <w:b/>
          <w:bCs/>
          <w:i/>
          <w:color w:val="365F91" w:themeColor="accent1" w:themeShade="BF"/>
        </w:rPr>
        <w:t>Feedback guideline:</w:t>
      </w:r>
      <w:r>
        <w:rPr>
          <w:rFonts w:ascii="Times New Roman" w:hAnsi="Times New Roman"/>
          <w:b/>
          <w:bCs/>
          <w:color w:val="008000"/>
        </w:rPr>
        <w:t xml:space="preserve"> </w:t>
      </w:r>
      <w:r w:rsidR="00AA41BF" w:rsidRPr="00583DF4">
        <w:rPr>
          <w:rFonts w:ascii="Times New Roman" w:hAnsi="Times New Roman"/>
          <w:b/>
          <w:bCs/>
          <w:color w:val="365F91" w:themeColor="accent1" w:themeShade="BF"/>
        </w:rPr>
        <w:t>Provide elaborated feedback to enhance learning.</w:t>
      </w:r>
      <w:r w:rsidR="00AA41BF">
        <w:rPr>
          <w:rFonts w:ascii="Times New Roman" w:hAnsi="Times New Roman"/>
          <w:b/>
          <w:bCs/>
          <w:color w:val="365F91" w:themeColor="accent1" w:themeShade="BF"/>
        </w:rPr>
        <w:t xml:space="preserve"> </w:t>
      </w:r>
      <w:r w:rsidR="00C306B3">
        <w:rPr>
          <w:rFonts w:ascii="Times New Roman" w:hAnsi="Times New Roman"/>
        </w:rPr>
        <w:t xml:space="preserve">In contrast to simply conveying whether a student’s response is correct, elaboration provides cues to guide the student toward a correct answer. </w:t>
      </w:r>
      <w:r w:rsidR="004220D9">
        <w:rPr>
          <w:rFonts w:ascii="Times New Roman" w:hAnsi="Times New Roman"/>
        </w:rPr>
        <w:t xml:space="preserve">Elaboration seems to work </w:t>
      </w:r>
      <w:r w:rsidR="00F10C16">
        <w:rPr>
          <w:rFonts w:ascii="Times New Roman" w:hAnsi="Times New Roman"/>
        </w:rPr>
        <w:t>better</w:t>
      </w:r>
      <w:r w:rsidR="004220D9">
        <w:rPr>
          <w:rFonts w:ascii="Times New Roman" w:hAnsi="Times New Roman"/>
        </w:rPr>
        <w:t xml:space="preserve"> with </w:t>
      </w:r>
      <w:r w:rsidR="00F51C8E">
        <w:rPr>
          <w:rFonts w:ascii="Times New Roman" w:hAnsi="Times New Roman"/>
        </w:rPr>
        <w:t>a student</w:t>
      </w:r>
      <w:r w:rsidR="000B11DB">
        <w:rPr>
          <w:rFonts w:ascii="Times New Roman" w:hAnsi="Times New Roman"/>
        </w:rPr>
        <w:t xml:space="preserve"> who </w:t>
      </w:r>
      <w:r w:rsidR="00F51C8E">
        <w:rPr>
          <w:rFonts w:ascii="Times New Roman" w:hAnsi="Times New Roman"/>
        </w:rPr>
        <w:t>is</w:t>
      </w:r>
      <w:r w:rsidR="000B11DB">
        <w:rPr>
          <w:rFonts w:ascii="Times New Roman" w:hAnsi="Times New Roman"/>
        </w:rPr>
        <w:t xml:space="preserve"> struggling</w:t>
      </w:r>
      <w:r w:rsidR="00BE3BD7">
        <w:rPr>
          <w:rFonts w:ascii="Times New Roman" w:hAnsi="Times New Roman"/>
        </w:rPr>
        <w:t>,</w:t>
      </w:r>
      <w:r w:rsidR="000B11DB">
        <w:rPr>
          <w:rFonts w:ascii="Times New Roman" w:hAnsi="Times New Roman"/>
        </w:rPr>
        <w:t xml:space="preserve"> </w:t>
      </w:r>
      <w:r w:rsidR="004220D9">
        <w:rPr>
          <w:rFonts w:ascii="Times New Roman" w:hAnsi="Times New Roman"/>
        </w:rPr>
        <w:t>whereas simply verifying the correctness of the response work</w:t>
      </w:r>
      <w:r w:rsidR="00F10C16">
        <w:rPr>
          <w:rFonts w:ascii="Times New Roman" w:hAnsi="Times New Roman"/>
        </w:rPr>
        <w:t>s</w:t>
      </w:r>
      <w:r w:rsidR="004220D9">
        <w:rPr>
          <w:rFonts w:ascii="Times New Roman" w:hAnsi="Times New Roman"/>
        </w:rPr>
        <w:t xml:space="preserve"> </w:t>
      </w:r>
      <w:r w:rsidR="00F10C16">
        <w:rPr>
          <w:rFonts w:ascii="Times New Roman" w:hAnsi="Times New Roman"/>
        </w:rPr>
        <w:t xml:space="preserve">better with </w:t>
      </w:r>
      <w:r w:rsidR="00F51C8E">
        <w:rPr>
          <w:rFonts w:ascii="Times New Roman" w:hAnsi="Times New Roman"/>
        </w:rPr>
        <w:t>a student who is</w:t>
      </w:r>
      <w:r w:rsidR="000B11DB">
        <w:rPr>
          <w:rFonts w:ascii="Times New Roman" w:hAnsi="Times New Roman"/>
        </w:rPr>
        <w:t xml:space="preserve"> </w:t>
      </w:r>
      <w:r w:rsidR="00F51C8E">
        <w:rPr>
          <w:rFonts w:ascii="Times New Roman" w:hAnsi="Times New Roman"/>
        </w:rPr>
        <w:t>readily learning the material</w:t>
      </w:r>
      <w:r w:rsidR="00F10C16">
        <w:rPr>
          <w:rFonts w:ascii="Times New Roman" w:hAnsi="Times New Roman"/>
        </w:rPr>
        <w:t xml:space="preserve"> (Hanna, 1976)</w:t>
      </w:r>
      <w:r w:rsidR="00653329">
        <w:rPr>
          <w:rFonts w:ascii="Times New Roman" w:hAnsi="Times New Roman"/>
        </w:rPr>
        <w:t>. However, in general</w:t>
      </w:r>
      <w:r w:rsidR="00404A9D">
        <w:rPr>
          <w:rFonts w:ascii="Times New Roman" w:hAnsi="Times New Roman"/>
        </w:rPr>
        <w:t xml:space="preserve">, </w:t>
      </w:r>
      <w:r w:rsidR="002C45D8">
        <w:rPr>
          <w:rFonts w:ascii="Times New Roman" w:hAnsi="Times New Roman"/>
        </w:rPr>
        <w:t xml:space="preserve">elaborated feedback </w:t>
      </w:r>
      <w:r w:rsidR="00653329">
        <w:rPr>
          <w:rFonts w:ascii="Times New Roman" w:hAnsi="Times New Roman"/>
        </w:rPr>
        <w:t>facilitates</w:t>
      </w:r>
      <w:r w:rsidR="002C45D8">
        <w:rPr>
          <w:rFonts w:ascii="Times New Roman" w:hAnsi="Times New Roman"/>
        </w:rPr>
        <w:t xml:space="preserve"> learning more than just indicating whether a student’s response is right or wrong (</w:t>
      </w:r>
      <w:proofErr w:type="spellStart"/>
      <w:r w:rsidR="002C45D8">
        <w:rPr>
          <w:rFonts w:ascii="Times New Roman" w:hAnsi="Times New Roman"/>
        </w:rPr>
        <w:t>Bangert</w:t>
      </w:r>
      <w:proofErr w:type="spellEnd"/>
      <w:r w:rsidR="002C45D8">
        <w:rPr>
          <w:rFonts w:ascii="Times New Roman" w:hAnsi="Times New Roman"/>
        </w:rPr>
        <w:t xml:space="preserve">-Drowns, </w:t>
      </w:r>
      <w:proofErr w:type="spellStart"/>
      <w:r w:rsidR="002C45D8">
        <w:rPr>
          <w:rFonts w:ascii="Times New Roman" w:hAnsi="Times New Roman"/>
        </w:rPr>
        <w:t>Kulik</w:t>
      </w:r>
      <w:proofErr w:type="spellEnd"/>
      <w:r w:rsidR="002C45D8">
        <w:rPr>
          <w:rFonts w:ascii="Times New Roman" w:hAnsi="Times New Roman"/>
        </w:rPr>
        <w:t xml:space="preserve">, </w:t>
      </w:r>
      <w:proofErr w:type="spellStart"/>
      <w:r w:rsidR="002C45D8">
        <w:rPr>
          <w:rFonts w:ascii="Times New Roman" w:hAnsi="Times New Roman"/>
        </w:rPr>
        <w:t>Kulik</w:t>
      </w:r>
      <w:proofErr w:type="spellEnd"/>
      <w:r w:rsidR="002C45D8">
        <w:rPr>
          <w:rFonts w:ascii="Times New Roman" w:hAnsi="Times New Roman"/>
        </w:rPr>
        <w:t>, &amp; Morgan, 1991)</w:t>
      </w:r>
      <w:r w:rsidR="00F10C16">
        <w:rPr>
          <w:rFonts w:ascii="Times New Roman" w:hAnsi="Times New Roman"/>
        </w:rPr>
        <w:t xml:space="preserve">. </w:t>
      </w:r>
      <w:r w:rsidR="00F51C8E">
        <w:rPr>
          <w:rFonts w:ascii="Times New Roman" w:hAnsi="Times New Roman"/>
        </w:rPr>
        <w:t>When learning occurs readily</w:t>
      </w:r>
      <w:r w:rsidR="008C074F">
        <w:rPr>
          <w:rFonts w:ascii="Times New Roman" w:hAnsi="Times New Roman"/>
        </w:rPr>
        <w:t>, watch out for the learner disengaging from</w:t>
      </w:r>
      <w:r w:rsidR="001A197C">
        <w:rPr>
          <w:rFonts w:ascii="Times New Roman" w:hAnsi="Times New Roman"/>
        </w:rPr>
        <w:t xml:space="preserve"> being provided too much elaboration.</w:t>
      </w:r>
      <w:r w:rsidR="008C074F">
        <w:rPr>
          <w:rFonts w:ascii="Times New Roman" w:hAnsi="Times New Roman"/>
        </w:rPr>
        <w:t xml:space="preserve"> </w:t>
      </w:r>
    </w:p>
    <w:p w14:paraId="56CBB232" w14:textId="77777777" w:rsidR="00B4161B" w:rsidRDefault="006551E3" w:rsidP="007068B1">
      <w:pPr>
        <w:spacing w:before="120" w:after="0"/>
        <w:rPr>
          <w:rFonts w:ascii="Times New Roman" w:hAnsi="Times New Roman"/>
        </w:rPr>
      </w:pPr>
      <w:r>
        <w:rPr>
          <w:rFonts w:ascii="Times New Roman" w:hAnsi="Times New Roman"/>
        </w:rPr>
        <w:t xml:space="preserve">With our earlier example where the student </w:t>
      </w:r>
      <w:r w:rsidR="00B4161B">
        <w:rPr>
          <w:rFonts w:ascii="Times New Roman" w:hAnsi="Times New Roman"/>
        </w:rPr>
        <w:t>proposed the research question</w:t>
      </w:r>
      <w:r>
        <w:rPr>
          <w:rFonts w:ascii="Times New Roman" w:hAnsi="Times New Roman"/>
        </w:rPr>
        <w:t>, “</w:t>
      </w:r>
      <w:r w:rsidR="00B4161B">
        <w:rPr>
          <w:rFonts w:ascii="Times New Roman" w:hAnsi="Times New Roman"/>
        </w:rPr>
        <w:t>Do big</w:t>
      </w:r>
      <w:r w:rsidR="000B3FF3">
        <w:rPr>
          <w:rFonts w:ascii="Times New Roman" w:hAnsi="Times New Roman"/>
        </w:rPr>
        <w:t xml:space="preserve"> objects sink or float in water,</w:t>
      </w:r>
      <w:r w:rsidR="00B4161B">
        <w:rPr>
          <w:rFonts w:ascii="Times New Roman" w:hAnsi="Times New Roman"/>
        </w:rPr>
        <w:t>” elaboration might include a statement like this:</w:t>
      </w:r>
    </w:p>
    <w:p w14:paraId="5F8008E5" w14:textId="77777777" w:rsidR="00115979" w:rsidRDefault="00115979" w:rsidP="00115979">
      <w:pPr>
        <w:spacing w:before="60" w:after="0"/>
        <w:ind w:left="720"/>
        <w:rPr>
          <w:rFonts w:ascii="Times New Roman" w:hAnsi="Times New Roman"/>
        </w:rPr>
      </w:pPr>
      <w:r w:rsidRPr="005049E9">
        <w:rPr>
          <w:rFonts w:ascii="Times New Roman" w:hAnsi="Times New Roman"/>
        </w:rPr>
        <w:t xml:space="preserve">We might consider elephants as big and mice as small, although looking at a baby elephant, we might consider that elephant to be small even though it is much bigger than </w:t>
      </w:r>
      <w:r w:rsidR="00195C76" w:rsidRPr="005049E9">
        <w:rPr>
          <w:rFonts w:ascii="Times New Roman" w:hAnsi="Times New Roman"/>
        </w:rPr>
        <w:t>any mouse. How can we change your research question so that “big” is replaced with something that will be objectively measured?</w:t>
      </w:r>
    </w:p>
    <w:p w14:paraId="4DE22623" w14:textId="35AFE1F6" w:rsidR="00A068E4" w:rsidRDefault="00A068E4" w:rsidP="007068B1">
      <w:pPr>
        <w:spacing w:before="120" w:after="0"/>
        <w:rPr>
          <w:rFonts w:ascii="Times New Roman" w:hAnsi="Times New Roman"/>
        </w:rPr>
      </w:pPr>
      <w:r>
        <w:rPr>
          <w:rFonts w:ascii="Times New Roman" w:hAnsi="Times New Roman"/>
        </w:rPr>
        <w:t xml:space="preserve">Elaboration </w:t>
      </w:r>
      <w:r w:rsidR="0015109D">
        <w:rPr>
          <w:rFonts w:ascii="Times New Roman" w:hAnsi="Times New Roman"/>
        </w:rPr>
        <w:t>generally fo</w:t>
      </w:r>
      <w:r w:rsidR="00490E1D">
        <w:rPr>
          <w:rFonts w:ascii="Times New Roman" w:hAnsi="Times New Roman"/>
        </w:rPr>
        <w:t xml:space="preserve">cuses on the underlying process associated with the task, but may take on a variety of </w:t>
      </w:r>
      <w:r>
        <w:rPr>
          <w:rFonts w:ascii="Times New Roman" w:hAnsi="Times New Roman"/>
        </w:rPr>
        <w:t xml:space="preserve">forms. For instance, </w:t>
      </w:r>
      <w:r w:rsidR="00FD173A">
        <w:rPr>
          <w:rFonts w:ascii="Times New Roman" w:hAnsi="Times New Roman"/>
        </w:rPr>
        <w:t xml:space="preserve">it might </w:t>
      </w:r>
      <w:r w:rsidR="005363C2">
        <w:rPr>
          <w:rFonts w:ascii="Times New Roman" w:hAnsi="Times New Roman"/>
        </w:rPr>
        <w:t xml:space="preserve">pertain to </w:t>
      </w:r>
      <w:r w:rsidR="00FD173A">
        <w:rPr>
          <w:rFonts w:ascii="Times New Roman" w:hAnsi="Times New Roman"/>
        </w:rPr>
        <w:t xml:space="preserve">why an incorrect answer is wrong or a correct answer is right. It might </w:t>
      </w:r>
      <w:r w:rsidR="00490E1D">
        <w:rPr>
          <w:rFonts w:ascii="Times New Roman" w:hAnsi="Times New Roman"/>
        </w:rPr>
        <w:t>address a student’s misconception</w:t>
      </w:r>
      <w:r w:rsidR="00BE3BD7">
        <w:rPr>
          <w:rFonts w:ascii="Times New Roman" w:hAnsi="Times New Roman"/>
        </w:rPr>
        <w:t xml:space="preserve"> or </w:t>
      </w:r>
      <w:r w:rsidR="00490E1D">
        <w:rPr>
          <w:rFonts w:ascii="Times New Roman" w:hAnsi="Times New Roman"/>
        </w:rPr>
        <w:t xml:space="preserve">provide hints on how to proceed toward a better answer. Elaboration conceivably </w:t>
      </w:r>
      <w:r w:rsidR="000B3FF3">
        <w:rPr>
          <w:rFonts w:ascii="Times New Roman" w:hAnsi="Times New Roman"/>
        </w:rPr>
        <w:t xml:space="preserve">can </w:t>
      </w:r>
      <w:r w:rsidR="008F6F02">
        <w:rPr>
          <w:rFonts w:ascii="Times New Roman" w:hAnsi="Times New Roman"/>
        </w:rPr>
        <w:t>involve</w:t>
      </w:r>
      <w:r w:rsidR="000B3FF3">
        <w:rPr>
          <w:rFonts w:ascii="Times New Roman" w:hAnsi="Times New Roman"/>
        </w:rPr>
        <w:t xml:space="preserve"> </w:t>
      </w:r>
      <w:r w:rsidR="00490E1D">
        <w:rPr>
          <w:rFonts w:ascii="Times New Roman" w:hAnsi="Times New Roman"/>
        </w:rPr>
        <w:t xml:space="preserve">reteaching relevant material, at which point it </w:t>
      </w:r>
      <w:r w:rsidR="000B3FF3">
        <w:rPr>
          <w:rFonts w:ascii="Times New Roman" w:hAnsi="Times New Roman"/>
        </w:rPr>
        <w:t xml:space="preserve">is more like instruction than feedback. </w:t>
      </w:r>
    </w:p>
    <w:p w14:paraId="77DDEA99" w14:textId="377C66B8" w:rsidR="005049E9" w:rsidRDefault="005049E9" w:rsidP="007068B1">
      <w:pPr>
        <w:spacing w:before="120" w:after="0"/>
        <w:rPr>
          <w:rFonts w:ascii="Times New Roman" w:hAnsi="Times New Roman"/>
        </w:rPr>
      </w:pPr>
      <w:r>
        <w:rPr>
          <w:rFonts w:ascii="Times New Roman" w:hAnsi="Times New Roman"/>
        </w:rPr>
        <w:t xml:space="preserve">Elaboration within feedback functions much like scaffolding does within </w:t>
      </w:r>
      <w:r w:rsidR="000A031F">
        <w:rPr>
          <w:rFonts w:ascii="Times New Roman" w:hAnsi="Times New Roman"/>
        </w:rPr>
        <w:t>instruction</w:t>
      </w:r>
      <w:r>
        <w:rPr>
          <w:rFonts w:ascii="Times New Roman" w:hAnsi="Times New Roman"/>
        </w:rPr>
        <w:t>.</w:t>
      </w:r>
      <w:r w:rsidR="000A031F">
        <w:rPr>
          <w:rFonts w:ascii="Times New Roman" w:hAnsi="Times New Roman"/>
        </w:rPr>
        <w:t xml:space="preserve"> </w:t>
      </w:r>
      <w:r w:rsidR="000A031F" w:rsidRPr="000A031F">
        <w:rPr>
          <w:rFonts w:ascii="Times New Roman" w:hAnsi="Times New Roman"/>
        </w:rPr>
        <w:t xml:space="preserve">Discussions of instructional scaffolding often draw analogies to scaffolding used when constructing a building. As with construction, </w:t>
      </w:r>
      <w:r w:rsidR="00BE3BD7">
        <w:rPr>
          <w:rFonts w:ascii="Times New Roman" w:hAnsi="Times New Roman"/>
        </w:rPr>
        <w:t xml:space="preserve">scaffolding, </w:t>
      </w:r>
      <w:r w:rsidR="000A031F" w:rsidRPr="000A031F">
        <w:rPr>
          <w:rFonts w:ascii="Times New Roman" w:hAnsi="Times New Roman"/>
        </w:rPr>
        <w:t>in a learning environment</w:t>
      </w:r>
      <w:r w:rsidR="00BE3BD7">
        <w:rPr>
          <w:rFonts w:ascii="Times New Roman" w:hAnsi="Times New Roman"/>
        </w:rPr>
        <w:t xml:space="preserve">, </w:t>
      </w:r>
      <w:r w:rsidR="000A031F" w:rsidRPr="000A031F">
        <w:rPr>
          <w:rFonts w:ascii="Times New Roman" w:hAnsi="Times New Roman"/>
        </w:rPr>
        <w:t>is gradually added, then modified</w:t>
      </w:r>
      <w:r w:rsidR="00BE3BD7">
        <w:rPr>
          <w:rFonts w:ascii="Times New Roman" w:hAnsi="Times New Roman"/>
        </w:rPr>
        <w:t>,</w:t>
      </w:r>
      <w:r w:rsidR="000A031F" w:rsidRPr="000A031F">
        <w:rPr>
          <w:rFonts w:ascii="Times New Roman" w:hAnsi="Times New Roman"/>
        </w:rPr>
        <w:t xml:space="preserve"> and eventually removed based on the needs of a learner. Instructional scaffolding pertains to temporary supports that expedite learning but do not get in the way of students’ initiatives to build their own knowledge base. This involves an expert</w:t>
      </w:r>
      <w:r w:rsidR="00240853">
        <w:rPr>
          <w:rFonts w:ascii="Times New Roman" w:hAnsi="Times New Roman"/>
        </w:rPr>
        <w:t xml:space="preserve"> such as a teacher or advanced student</w:t>
      </w:r>
      <w:r w:rsidR="000A031F" w:rsidRPr="000A031F">
        <w:rPr>
          <w:rFonts w:ascii="Times New Roman" w:hAnsi="Times New Roman"/>
        </w:rPr>
        <w:t xml:space="preserve"> assisting a novice, much like a skilled worker </w:t>
      </w:r>
      <w:r w:rsidR="00240853">
        <w:rPr>
          <w:rFonts w:ascii="Times New Roman" w:hAnsi="Times New Roman"/>
        </w:rPr>
        <w:t>would assist an apprentice</w:t>
      </w:r>
      <w:r w:rsidR="000A031F" w:rsidRPr="000A031F">
        <w:rPr>
          <w:rFonts w:ascii="Times New Roman" w:hAnsi="Times New Roman"/>
        </w:rPr>
        <w:t xml:space="preserve">. </w:t>
      </w:r>
      <w:r w:rsidR="000848B3">
        <w:rPr>
          <w:rFonts w:ascii="Times New Roman" w:hAnsi="Times New Roman"/>
        </w:rPr>
        <w:t xml:space="preserve">The use of scaffolding </w:t>
      </w:r>
      <w:r w:rsidR="000848B3" w:rsidRPr="00C3700A">
        <w:rPr>
          <w:rFonts w:ascii="Times New Roman" w:hAnsi="Times New Roman"/>
          <w:i/>
        </w:rPr>
        <w:t>within feedback</w:t>
      </w:r>
      <w:r w:rsidR="000848B3">
        <w:rPr>
          <w:rFonts w:ascii="Times New Roman" w:hAnsi="Times New Roman"/>
        </w:rPr>
        <w:t xml:space="preserve">, </w:t>
      </w:r>
      <w:r w:rsidR="00C3700A">
        <w:rPr>
          <w:rFonts w:ascii="Times New Roman" w:hAnsi="Times New Roman"/>
        </w:rPr>
        <w:t xml:space="preserve">perhaps because of its functional similarity to providing elaborations, </w:t>
      </w:r>
      <w:r w:rsidR="000A031F">
        <w:rPr>
          <w:rFonts w:ascii="Times New Roman" w:hAnsi="Times New Roman"/>
        </w:rPr>
        <w:t xml:space="preserve">is particularly effective with lower-achieving learners. </w:t>
      </w:r>
      <w:r w:rsidR="000A031F" w:rsidRPr="000A031F">
        <w:rPr>
          <w:rFonts w:ascii="Times New Roman" w:hAnsi="Times New Roman"/>
        </w:rPr>
        <w:t>Lipscomb, Swanson, and West (2004) provide</w:t>
      </w:r>
      <w:r w:rsidR="00BE3BD7">
        <w:rPr>
          <w:rFonts w:ascii="Times New Roman" w:hAnsi="Times New Roman"/>
        </w:rPr>
        <w:t>d</w:t>
      </w:r>
      <w:r w:rsidR="000A031F">
        <w:rPr>
          <w:rFonts w:ascii="Times New Roman" w:hAnsi="Times New Roman"/>
        </w:rPr>
        <w:t xml:space="preserve"> </w:t>
      </w:r>
      <w:r w:rsidR="006B42DB">
        <w:rPr>
          <w:rFonts w:ascii="Times New Roman" w:hAnsi="Times New Roman"/>
        </w:rPr>
        <w:t xml:space="preserve">a more extensive discussion of </w:t>
      </w:r>
      <w:r w:rsidR="000A031F" w:rsidRPr="000A031F">
        <w:rPr>
          <w:rFonts w:ascii="Times New Roman" w:hAnsi="Times New Roman"/>
        </w:rPr>
        <w:t>instructional scaffolding.</w:t>
      </w:r>
      <w:r w:rsidR="006B42DB">
        <w:rPr>
          <w:rFonts w:ascii="Times New Roman" w:hAnsi="Times New Roman"/>
        </w:rPr>
        <w:t xml:space="preserve"> Their discussion is also </w:t>
      </w:r>
      <w:hyperlink r:id="rId9" w:history="1">
        <w:r w:rsidR="006B42DB" w:rsidRPr="006B42DB">
          <w:rPr>
            <w:rStyle w:val="Hyperlink"/>
            <w:rFonts w:ascii="Times New Roman" w:hAnsi="Times New Roman"/>
          </w:rPr>
          <w:t>available online</w:t>
        </w:r>
      </w:hyperlink>
      <w:r w:rsidR="006B42DB">
        <w:rPr>
          <w:rFonts w:ascii="Times New Roman" w:hAnsi="Times New Roman"/>
        </w:rPr>
        <w:t>.</w:t>
      </w:r>
      <w:r w:rsidR="006B42DB">
        <w:rPr>
          <w:rStyle w:val="FootnoteReference"/>
          <w:rFonts w:ascii="Times New Roman" w:hAnsi="Times New Roman"/>
        </w:rPr>
        <w:footnoteReference w:id="3"/>
      </w:r>
      <w:r w:rsidR="006B42DB">
        <w:rPr>
          <w:rFonts w:ascii="Times New Roman" w:hAnsi="Times New Roman"/>
        </w:rPr>
        <w:t xml:space="preserve"> </w:t>
      </w:r>
    </w:p>
    <w:p w14:paraId="177DE047" w14:textId="3A7D7E34" w:rsidR="00B03CB6" w:rsidRDefault="00B03CB6" w:rsidP="00E17CA5">
      <w:pPr>
        <w:spacing w:before="120" w:after="0"/>
        <w:rPr>
          <w:rFonts w:ascii="Times New Roman" w:hAnsi="Times New Roman"/>
        </w:rPr>
      </w:pPr>
      <w:r w:rsidRPr="00B03CB6">
        <w:rPr>
          <w:rFonts w:ascii="Times New Roman" w:hAnsi="Times New Roman"/>
          <w:b/>
          <w:bCs/>
          <w:i/>
          <w:color w:val="365F91" w:themeColor="accent1" w:themeShade="BF"/>
        </w:rPr>
        <w:t>Feedback guideline:</w:t>
      </w:r>
      <w:r>
        <w:rPr>
          <w:rFonts w:ascii="Times New Roman" w:hAnsi="Times New Roman"/>
          <w:b/>
          <w:bCs/>
          <w:color w:val="365F91" w:themeColor="accent1" w:themeShade="BF"/>
        </w:rPr>
        <w:t xml:space="preserve"> Avoid using progressive hints that always terminate with the teacher providing the correct answer. </w:t>
      </w:r>
      <w:r>
        <w:rPr>
          <w:rFonts w:ascii="Times New Roman" w:hAnsi="Times New Roman"/>
        </w:rPr>
        <w:t xml:space="preserve">The wrong way to </w:t>
      </w:r>
      <w:r w:rsidR="00704447">
        <w:rPr>
          <w:rFonts w:ascii="Times New Roman" w:hAnsi="Times New Roman"/>
        </w:rPr>
        <w:t>provide progressive hints in feedback</w:t>
      </w:r>
      <w:r>
        <w:rPr>
          <w:rFonts w:ascii="Times New Roman" w:hAnsi="Times New Roman"/>
        </w:rPr>
        <w:t xml:space="preserve"> is for the teacher to use a series </w:t>
      </w:r>
      <w:r w:rsidR="00245212">
        <w:rPr>
          <w:rFonts w:ascii="Times New Roman" w:hAnsi="Times New Roman"/>
        </w:rPr>
        <w:t xml:space="preserve">of </w:t>
      </w:r>
      <w:r>
        <w:rPr>
          <w:rFonts w:ascii="Times New Roman" w:hAnsi="Times New Roman"/>
        </w:rPr>
        <w:t>very simple questions where the answer is always obvious to students</w:t>
      </w:r>
      <w:r w:rsidR="00704447">
        <w:rPr>
          <w:rFonts w:ascii="Times New Roman" w:hAnsi="Times New Roman"/>
        </w:rPr>
        <w:t xml:space="preserve">. Effective feedback actively engages the student’s mind. </w:t>
      </w:r>
      <w:r w:rsidR="008B22F2">
        <w:rPr>
          <w:rFonts w:ascii="Times New Roman" w:hAnsi="Times New Roman"/>
        </w:rPr>
        <w:t xml:space="preserve">For instance, if a student was struggling with calculating the hypotenuse of a right triangle, </w:t>
      </w:r>
      <w:r w:rsidR="008B22F2">
        <w:rPr>
          <w:rFonts w:ascii="Times New Roman" w:hAnsi="Times New Roman"/>
        </w:rPr>
        <w:lastRenderedPageBreak/>
        <w:t>conceivably the teacher could go s</w:t>
      </w:r>
      <w:r w:rsidR="008966ED">
        <w:rPr>
          <w:rFonts w:ascii="Times New Roman" w:hAnsi="Times New Roman"/>
        </w:rPr>
        <w:t>tep by step to help the student</w:t>
      </w:r>
      <w:r w:rsidR="008B22F2">
        <w:rPr>
          <w:rFonts w:ascii="Times New Roman" w:hAnsi="Times New Roman"/>
        </w:rPr>
        <w:t xml:space="preserve"> obtain the correct answer. Where the sides of the right triangle </w:t>
      </w:r>
      <w:r w:rsidR="00245212">
        <w:rPr>
          <w:rFonts w:ascii="Times New Roman" w:hAnsi="Times New Roman"/>
        </w:rPr>
        <w:t xml:space="preserve">are </w:t>
      </w:r>
      <w:r w:rsidR="008B22F2">
        <w:rPr>
          <w:rFonts w:ascii="Times New Roman" w:hAnsi="Times New Roman"/>
        </w:rPr>
        <w:t>12 and 5</w:t>
      </w:r>
      <w:r w:rsidR="00F8570B">
        <w:rPr>
          <w:rFonts w:ascii="Times New Roman" w:hAnsi="Times New Roman"/>
        </w:rPr>
        <w:t>, the teacher might ask the student for the square of 12, then the square of 5, then to add together 12</w:t>
      </w:r>
      <w:r w:rsidR="00F8570B" w:rsidRPr="00F8570B">
        <w:rPr>
          <w:rFonts w:ascii="Times New Roman" w:hAnsi="Times New Roman"/>
          <w:vertAlign w:val="superscript"/>
        </w:rPr>
        <w:t>2</w:t>
      </w:r>
      <w:r w:rsidR="00F8570B">
        <w:rPr>
          <w:rFonts w:ascii="Times New Roman" w:hAnsi="Times New Roman"/>
        </w:rPr>
        <w:t xml:space="preserve"> and 5</w:t>
      </w:r>
      <w:r w:rsidR="00F8570B" w:rsidRPr="00F8570B">
        <w:rPr>
          <w:rFonts w:ascii="Times New Roman" w:hAnsi="Times New Roman"/>
          <w:vertAlign w:val="superscript"/>
        </w:rPr>
        <w:t>2</w:t>
      </w:r>
      <w:r w:rsidR="00F8570B">
        <w:rPr>
          <w:rFonts w:ascii="Times New Roman" w:hAnsi="Times New Roman"/>
        </w:rPr>
        <w:t xml:space="preserve">, and then state “The hypotenuse will be the square root of the resulting 169, what is it?” </w:t>
      </w:r>
      <w:r w:rsidR="00684037">
        <w:rPr>
          <w:rFonts w:ascii="Times New Roman" w:hAnsi="Times New Roman"/>
        </w:rPr>
        <w:t>The</w:t>
      </w:r>
      <w:r w:rsidR="00970300">
        <w:rPr>
          <w:rFonts w:ascii="Times New Roman" w:hAnsi="Times New Roman"/>
        </w:rPr>
        <w:t xml:space="preserve"> teacher’s</w:t>
      </w:r>
      <w:r w:rsidR="00684037">
        <w:rPr>
          <w:rFonts w:ascii="Times New Roman" w:hAnsi="Times New Roman"/>
        </w:rPr>
        <w:t xml:space="preserve"> intent might </w:t>
      </w:r>
      <w:r w:rsidR="00970300">
        <w:rPr>
          <w:rFonts w:ascii="Times New Roman" w:hAnsi="Times New Roman"/>
        </w:rPr>
        <w:t>have been</w:t>
      </w:r>
      <w:r w:rsidR="00684037">
        <w:rPr>
          <w:rFonts w:ascii="Times New Roman" w:hAnsi="Times New Roman"/>
        </w:rPr>
        <w:t xml:space="preserve"> for each of the hints to be elaborative, but collectively they are </w:t>
      </w:r>
      <w:r w:rsidR="00970300">
        <w:rPr>
          <w:rFonts w:ascii="Times New Roman" w:hAnsi="Times New Roman"/>
        </w:rPr>
        <w:t xml:space="preserve">not </w:t>
      </w:r>
      <w:r w:rsidR="00684037">
        <w:rPr>
          <w:rFonts w:ascii="Times New Roman" w:hAnsi="Times New Roman"/>
        </w:rPr>
        <w:t xml:space="preserve">helping the student discover the underlying relationship between the sides and hypotenuse of right triangles. </w:t>
      </w:r>
    </w:p>
    <w:p w14:paraId="5311BE76" w14:textId="186B8424" w:rsidR="00C6273A" w:rsidRDefault="00AD1358" w:rsidP="00AD1358">
      <w:pPr>
        <w:spacing w:before="120" w:after="0"/>
        <w:rPr>
          <w:rFonts w:ascii="Times New Roman" w:hAnsi="Times New Roman"/>
        </w:rPr>
      </w:pPr>
      <w:r w:rsidRPr="00B03CB6">
        <w:rPr>
          <w:rFonts w:ascii="Times New Roman" w:hAnsi="Times New Roman"/>
          <w:b/>
          <w:bCs/>
          <w:i/>
          <w:color w:val="365F91" w:themeColor="accent1" w:themeShade="BF"/>
        </w:rPr>
        <w:t>Feedback guideline:</w:t>
      </w:r>
      <w:r>
        <w:rPr>
          <w:rFonts w:ascii="Times New Roman" w:hAnsi="Times New Roman"/>
          <w:b/>
          <w:bCs/>
          <w:color w:val="365F91" w:themeColor="accent1" w:themeShade="BF"/>
        </w:rPr>
        <w:t xml:space="preserve"> Provide feedback only after learners have attempted a solution. </w:t>
      </w:r>
      <w:r w:rsidR="0073164B">
        <w:rPr>
          <w:rFonts w:ascii="Times New Roman" w:hAnsi="Times New Roman"/>
        </w:rPr>
        <w:t xml:space="preserve">Some time ago, </w:t>
      </w:r>
      <w:proofErr w:type="spellStart"/>
      <w:r w:rsidR="0073164B">
        <w:rPr>
          <w:rFonts w:ascii="Times New Roman" w:hAnsi="Times New Roman"/>
        </w:rPr>
        <w:t>Kulhavy</w:t>
      </w:r>
      <w:proofErr w:type="spellEnd"/>
      <w:r w:rsidR="0073164B">
        <w:rPr>
          <w:rFonts w:ascii="Times New Roman" w:hAnsi="Times New Roman"/>
        </w:rPr>
        <w:t xml:space="preserve"> (1977) observed that </w:t>
      </w:r>
      <w:r w:rsidR="006818E4">
        <w:rPr>
          <w:rFonts w:ascii="Times New Roman" w:hAnsi="Times New Roman"/>
        </w:rPr>
        <w:t>a number of</w:t>
      </w:r>
      <w:r w:rsidR="0073164B">
        <w:rPr>
          <w:rFonts w:ascii="Times New Roman" w:hAnsi="Times New Roman"/>
        </w:rPr>
        <w:t xml:space="preserve"> research studies </w:t>
      </w:r>
      <w:r w:rsidR="006C1220">
        <w:rPr>
          <w:rFonts w:ascii="Times New Roman" w:hAnsi="Times New Roman"/>
        </w:rPr>
        <w:t xml:space="preserve">had </w:t>
      </w:r>
      <w:r w:rsidR="0073164B">
        <w:rPr>
          <w:rFonts w:ascii="Times New Roman" w:hAnsi="Times New Roman"/>
        </w:rPr>
        <w:t xml:space="preserve">found feedback </w:t>
      </w:r>
      <w:r w:rsidR="00AE7185">
        <w:rPr>
          <w:rFonts w:ascii="Times New Roman" w:hAnsi="Times New Roman"/>
        </w:rPr>
        <w:t>provided</w:t>
      </w:r>
      <w:r w:rsidR="0073164B">
        <w:rPr>
          <w:rFonts w:ascii="Times New Roman" w:hAnsi="Times New Roman"/>
        </w:rPr>
        <w:t xml:space="preserve"> no benefit or even</w:t>
      </w:r>
      <w:r w:rsidR="00AE7185">
        <w:rPr>
          <w:rFonts w:ascii="Times New Roman" w:hAnsi="Times New Roman"/>
        </w:rPr>
        <w:t xml:space="preserve"> had</w:t>
      </w:r>
      <w:r w:rsidR="0073164B">
        <w:rPr>
          <w:rFonts w:ascii="Times New Roman" w:hAnsi="Times New Roman"/>
        </w:rPr>
        <w:t xml:space="preserve"> detrimental effects on learning. Upon closer examination, he noticed that</w:t>
      </w:r>
      <w:r w:rsidR="00C6273A">
        <w:rPr>
          <w:rFonts w:ascii="Times New Roman" w:hAnsi="Times New Roman"/>
        </w:rPr>
        <w:t xml:space="preserve"> learning </w:t>
      </w:r>
      <w:r w:rsidR="00C6273A" w:rsidRPr="00C6273A">
        <w:rPr>
          <w:rFonts w:ascii="Times New Roman" w:hAnsi="Times New Roman"/>
          <w:i/>
        </w:rPr>
        <w:t>did improve</w:t>
      </w:r>
      <w:r w:rsidR="00C6273A">
        <w:rPr>
          <w:rFonts w:ascii="Times New Roman" w:hAnsi="Times New Roman"/>
        </w:rPr>
        <w:t xml:space="preserve"> when researchers provided feedback </w:t>
      </w:r>
      <w:r w:rsidR="00CB5C39" w:rsidRPr="00CB5C39">
        <w:rPr>
          <w:rFonts w:ascii="Times New Roman" w:hAnsi="Times New Roman"/>
          <w:i/>
        </w:rPr>
        <w:t>after</w:t>
      </w:r>
      <w:r w:rsidR="00CB5C39">
        <w:rPr>
          <w:rFonts w:ascii="Times New Roman" w:hAnsi="Times New Roman"/>
        </w:rPr>
        <w:t xml:space="preserve"> students were provided an opportunity to resolve for themselves what had gone wrong. </w:t>
      </w:r>
      <w:r w:rsidR="0048540A">
        <w:rPr>
          <w:rFonts w:ascii="Times New Roman" w:hAnsi="Times New Roman"/>
        </w:rPr>
        <w:t xml:space="preserve">Taking advantage of more recent research, </w:t>
      </w:r>
      <w:proofErr w:type="spellStart"/>
      <w:r w:rsidR="00FA7ACF">
        <w:rPr>
          <w:rFonts w:ascii="Times New Roman" w:hAnsi="Times New Roman"/>
        </w:rPr>
        <w:t>Bangert</w:t>
      </w:r>
      <w:proofErr w:type="spellEnd"/>
      <w:r w:rsidR="00FA7ACF">
        <w:rPr>
          <w:rFonts w:ascii="Times New Roman" w:hAnsi="Times New Roman"/>
        </w:rPr>
        <w:t xml:space="preserve">-Drowns </w:t>
      </w:r>
      <w:r w:rsidR="00245212">
        <w:rPr>
          <w:rFonts w:ascii="Times New Roman" w:hAnsi="Times New Roman"/>
        </w:rPr>
        <w:t xml:space="preserve">et al. </w:t>
      </w:r>
      <w:r w:rsidR="00FA7ACF">
        <w:rPr>
          <w:rFonts w:ascii="Times New Roman" w:hAnsi="Times New Roman"/>
        </w:rPr>
        <w:t xml:space="preserve">(1991) </w:t>
      </w:r>
      <w:r w:rsidR="0048540A">
        <w:rPr>
          <w:rFonts w:ascii="Times New Roman" w:hAnsi="Times New Roman"/>
        </w:rPr>
        <w:t>found that</w:t>
      </w:r>
      <w:r w:rsidR="00E94BA1">
        <w:rPr>
          <w:rFonts w:ascii="Times New Roman" w:hAnsi="Times New Roman"/>
        </w:rPr>
        <w:t xml:space="preserve"> simply providing students the opportunity to attempt a solution was, by itself, insufficient. Equally important was the context in which students were provided that opportunity. For instance, if students found that material being learned was too simple, repetitive, or of little interest for other reasons, they would not engage with the feedback process. However, when interested in engaging, students benefited significantly from being provided the opportunity to attempt a solution prior to receiving feedback. </w:t>
      </w:r>
      <w:r w:rsidR="006818E4">
        <w:rPr>
          <w:rFonts w:ascii="Times New Roman" w:hAnsi="Times New Roman"/>
        </w:rPr>
        <w:t xml:space="preserve">Once again, monitoring students’ engagement is important with </w:t>
      </w:r>
      <w:r w:rsidR="00245212">
        <w:rPr>
          <w:rFonts w:ascii="Times New Roman" w:hAnsi="Times New Roman"/>
        </w:rPr>
        <w:t>p</w:t>
      </w:r>
      <w:r w:rsidR="006818E4">
        <w:rPr>
          <w:rFonts w:ascii="Times New Roman" w:hAnsi="Times New Roman"/>
        </w:rPr>
        <w:t>rocess-level feedback.</w:t>
      </w:r>
    </w:p>
    <w:p w14:paraId="6AC49752" w14:textId="6DF66562" w:rsidR="00BC12E6" w:rsidRDefault="00BC12E6" w:rsidP="00EE27E9">
      <w:pPr>
        <w:pStyle w:val="Heading2"/>
      </w:pPr>
      <w:r>
        <w:t xml:space="preserve">Providing </w:t>
      </w:r>
      <w:r w:rsidR="00245212">
        <w:t>F</w:t>
      </w:r>
      <w:r>
        <w:t xml:space="preserve">eedback </w:t>
      </w:r>
      <w:r w:rsidR="00245212">
        <w:t>R</w:t>
      </w:r>
      <w:r>
        <w:t xml:space="preserve">elated to the </w:t>
      </w:r>
      <w:r w:rsidR="00245212">
        <w:t>S</w:t>
      </w:r>
      <w:r>
        <w:t xml:space="preserve">tudent’s </w:t>
      </w:r>
      <w:r w:rsidR="00245212">
        <w:t>S</w:t>
      </w:r>
      <w:r>
        <w:t>elf</w:t>
      </w:r>
      <w:r w:rsidR="00245212">
        <w:t>-R</w:t>
      </w:r>
      <w:r>
        <w:t>egulation</w:t>
      </w:r>
    </w:p>
    <w:p w14:paraId="12EE188E" w14:textId="7695A9BB" w:rsidR="00E677BC" w:rsidRDefault="00DA12E6" w:rsidP="00F634EF">
      <w:pPr>
        <w:spacing w:before="120" w:after="0"/>
        <w:rPr>
          <w:rFonts w:ascii="Times New Roman" w:hAnsi="Times New Roman"/>
        </w:rPr>
      </w:pPr>
      <w:r>
        <w:rPr>
          <w:rFonts w:ascii="Times New Roman" w:hAnsi="Times New Roman"/>
        </w:rPr>
        <w:t>A</w:t>
      </w:r>
      <w:r w:rsidR="001174F0">
        <w:rPr>
          <w:rFonts w:ascii="Times New Roman" w:hAnsi="Times New Roman"/>
        </w:rPr>
        <w:t xml:space="preserve"> student’s </w:t>
      </w:r>
      <w:r>
        <w:rPr>
          <w:rFonts w:ascii="Times New Roman" w:hAnsi="Times New Roman"/>
        </w:rPr>
        <w:t xml:space="preserve">ability to employ </w:t>
      </w:r>
      <w:r w:rsidR="001174F0">
        <w:rPr>
          <w:rFonts w:ascii="Times New Roman" w:hAnsi="Times New Roman"/>
        </w:rPr>
        <w:t xml:space="preserve">self-regulation </w:t>
      </w:r>
      <w:r w:rsidR="00181FAE">
        <w:rPr>
          <w:rFonts w:ascii="Times New Roman" w:hAnsi="Times New Roman"/>
        </w:rPr>
        <w:t xml:space="preserve">of learning </w:t>
      </w:r>
      <w:r w:rsidR="001174F0">
        <w:rPr>
          <w:rFonts w:ascii="Times New Roman" w:hAnsi="Times New Roman"/>
        </w:rPr>
        <w:t xml:space="preserve">is </w:t>
      </w:r>
      <w:r w:rsidR="001174F0" w:rsidRPr="00AA0C5B">
        <w:rPr>
          <w:rFonts w:ascii="Times New Roman" w:hAnsi="Times New Roman"/>
        </w:rPr>
        <w:t>not</w:t>
      </w:r>
      <w:r w:rsidR="001174F0">
        <w:rPr>
          <w:rFonts w:ascii="Times New Roman" w:hAnsi="Times New Roman"/>
        </w:rPr>
        <w:t xml:space="preserve"> an academic skill</w:t>
      </w:r>
      <w:r w:rsidR="00245212">
        <w:rPr>
          <w:rFonts w:ascii="Times New Roman" w:hAnsi="Times New Roman"/>
        </w:rPr>
        <w:t xml:space="preserve">, but </w:t>
      </w:r>
      <w:r w:rsidR="004700E8">
        <w:rPr>
          <w:rFonts w:ascii="Times New Roman" w:hAnsi="Times New Roman"/>
        </w:rPr>
        <w:t>a self-directed</w:t>
      </w:r>
      <w:r w:rsidR="006B3FDD">
        <w:rPr>
          <w:rFonts w:ascii="Times New Roman" w:hAnsi="Times New Roman"/>
        </w:rPr>
        <w:t xml:space="preserve"> process </w:t>
      </w:r>
      <w:r>
        <w:rPr>
          <w:rFonts w:ascii="Times New Roman" w:hAnsi="Times New Roman"/>
        </w:rPr>
        <w:t>that</w:t>
      </w:r>
      <w:r w:rsidR="006B3FDD">
        <w:rPr>
          <w:rFonts w:ascii="Times New Roman" w:hAnsi="Times New Roman"/>
        </w:rPr>
        <w:t xml:space="preserve"> involves particular strategies, attitudes, and motivation</w:t>
      </w:r>
      <w:r>
        <w:rPr>
          <w:rFonts w:ascii="Times New Roman" w:hAnsi="Times New Roman"/>
        </w:rPr>
        <w:t xml:space="preserve">. </w:t>
      </w:r>
      <w:r w:rsidR="008321D8">
        <w:rPr>
          <w:rFonts w:ascii="Times New Roman" w:hAnsi="Times New Roman"/>
        </w:rPr>
        <w:t xml:space="preserve">However, like academic skills, </w:t>
      </w:r>
      <w:r w:rsidR="008F18FA">
        <w:rPr>
          <w:rFonts w:ascii="Times New Roman" w:hAnsi="Times New Roman"/>
        </w:rPr>
        <w:t xml:space="preserve">self-regulation </w:t>
      </w:r>
      <w:r w:rsidR="008F18FA" w:rsidRPr="008F18FA">
        <w:rPr>
          <w:rFonts w:ascii="Times New Roman" w:hAnsi="Times New Roman"/>
          <w:i/>
        </w:rPr>
        <w:t>is learned</w:t>
      </w:r>
      <w:r w:rsidR="008321D8">
        <w:rPr>
          <w:rFonts w:ascii="Times New Roman" w:hAnsi="Times New Roman"/>
        </w:rPr>
        <w:t>,</w:t>
      </w:r>
      <w:r w:rsidR="008F18FA">
        <w:rPr>
          <w:rFonts w:ascii="Times New Roman" w:hAnsi="Times New Roman"/>
        </w:rPr>
        <w:t xml:space="preserve"> </w:t>
      </w:r>
      <w:r w:rsidR="008321D8">
        <w:rPr>
          <w:rFonts w:ascii="Times New Roman" w:hAnsi="Times New Roman"/>
        </w:rPr>
        <w:t>and</w:t>
      </w:r>
      <w:r w:rsidR="00AA0C5B">
        <w:rPr>
          <w:rFonts w:ascii="Times New Roman" w:hAnsi="Times New Roman"/>
        </w:rPr>
        <w:t xml:space="preserve"> therefore</w:t>
      </w:r>
      <w:r w:rsidR="008321D8">
        <w:rPr>
          <w:rFonts w:ascii="Times New Roman" w:hAnsi="Times New Roman"/>
        </w:rPr>
        <w:t xml:space="preserve"> benefits from the use of</w:t>
      </w:r>
      <w:r w:rsidR="008F18FA">
        <w:rPr>
          <w:rFonts w:ascii="Times New Roman" w:hAnsi="Times New Roman"/>
        </w:rPr>
        <w:t xml:space="preserve"> effective feedback. </w:t>
      </w:r>
      <w:r w:rsidR="004700E8">
        <w:rPr>
          <w:rFonts w:ascii="Times New Roman" w:hAnsi="Times New Roman"/>
        </w:rPr>
        <w:t xml:space="preserve">When employing self-regulated learning, a student is a proactive participant, the opposite of being a passive </w:t>
      </w:r>
      <w:r w:rsidR="00E801B2">
        <w:rPr>
          <w:rFonts w:ascii="Times New Roman" w:hAnsi="Times New Roman"/>
        </w:rPr>
        <w:t>observer</w:t>
      </w:r>
      <w:r w:rsidR="004700E8">
        <w:rPr>
          <w:rFonts w:ascii="Times New Roman" w:hAnsi="Times New Roman"/>
        </w:rPr>
        <w:t xml:space="preserve">. </w:t>
      </w:r>
      <w:r w:rsidR="00AE39E9">
        <w:rPr>
          <w:rFonts w:ascii="Times New Roman" w:hAnsi="Times New Roman"/>
        </w:rPr>
        <w:t xml:space="preserve">Self-regulated learning is </w:t>
      </w:r>
      <w:r w:rsidR="009B5D33">
        <w:rPr>
          <w:rFonts w:ascii="Times New Roman" w:hAnsi="Times New Roman"/>
        </w:rPr>
        <w:t>very</w:t>
      </w:r>
      <w:r w:rsidR="00AE39E9">
        <w:rPr>
          <w:rFonts w:ascii="Times New Roman" w:hAnsi="Times New Roman"/>
        </w:rPr>
        <w:t xml:space="preserve"> efficient and effective</w:t>
      </w:r>
      <w:r w:rsidR="00E801B2">
        <w:rPr>
          <w:rFonts w:ascii="Times New Roman" w:hAnsi="Times New Roman"/>
        </w:rPr>
        <w:t>, and therefore is highly desirable</w:t>
      </w:r>
      <w:r w:rsidR="00AE39E9">
        <w:rPr>
          <w:rFonts w:ascii="Times New Roman" w:hAnsi="Times New Roman"/>
        </w:rPr>
        <w:t>.</w:t>
      </w:r>
      <w:r w:rsidR="004700E8">
        <w:rPr>
          <w:rFonts w:ascii="Times New Roman" w:hAnsi="Times New Roman"/>
        </w:rPr>
        <w:t xml:space="preserve"> </w:t>
      </w:r>
    </w:p>
    <w:p w14:paraId="5330CB7D" w14:textId="40D62772" w:rsidR="00E35D3E" w:rsidRPr="00CF4F8F" w:rsidRDefault="002A1711" w:rsidP="00F634EF">
      <w:pPr>
        <w:spacing w:before="120" w:after="0"/>
        <w:rPr>
          <w:rFonts w:ascii="Times New Roman" w:hAnsi="Times New Roman" w:cs="Times New Roman"/>
        </w:rPr>
      </w:pPr>
      <w:r>
        <w:rPr>
          <w:rFonts w:ascii="Times New Roman" w:hAnsi="Times New Roman"/>
        </w:rPr>
        <w:t xml:space="preserve">Barry Zimmerman is </w:t>
      </w:r>
      <w:r w:rsidR="008D1300">
        <w:rPr>
          <w:rFonts w:ascii="Times New Roman" w:hAnsi="Times New Roman"/>
        </w:rPr>
        <w:t xml:space="preserve">distinguished </w:t>
      </w:r>
      <w:r w:rsidR="00944DF0">
        <w:rPr>
          <w:rFonts w:ascii="Times New Roman" w:hAnsi="Times New Roman"/>
        </w:rPr>
        <w:t>for his research related to</w:t>
      </w:r>
      <w:r>
        <w:rPr>
          <w:rFonts w:ascii="Times New Roman" w:hAnsi="Times New Roman"/>
        </w:rPr>
        <w:t xml:space="preserve"> self-regulated learning. </w:t>
      </w:r>
      <w:r w:rsidR="008D1300">
        <w:rPr>
          <w:rFonts w:ascii="Times New Roman" w:hAnsi="Times New Roman"/>
        </w:rPr>
        <w:t xml:space="preserve">The </w:t>
      </w:r>
      <w:r w:rsidR="008D1300" w:rsidRPr="00287A78">
        <w:rPr>
          <w:rFonts w:ascii="Times New Roman" w:hAnsi="Times New Roman"/>
          <w:i/>
        </w:rPr>
        <w:t>Learning and the Adolescent Mind</w:t>
      </w:r>
      <w:r w:rsidR="008D1300">
        <w:rPr>
          <w:rFonts w:ascii="Times New Roman" w:hAnsi="Times New Roman"/>
        </w:rPr>
        <w:t xml:space="preserve"> </w:t>
      </w:r>
      <w:hyperlink r:id="rId10" w:history="1">
        <w:r w:rsidR="008D1300" w:rsidRPr="00287A78">
          <w:rPr>
            <w:rStyle w:val="Hyperlink"/>
            <w:rFonts w:ascii="Times New Roman" w:hAnsi="Times New Roman"/>
          </w:rPr>
          <w:t>website</w:t>
        </w:r>
      </w:hyperlink>
      <w:r w:rsidR="008D1300">
        <w:rPr>
          <w:rFonts w:ascii="Times New Roman" w:hAnsi="Times New Roman"/>
        </w:rPr>
        <w:t xml:space="preserve"> includes a very readable </w:t>
      </w:r>
      <w:r w:rsidR="008A365E">
        <w:rPr>
          <w:rFonts w:ascii="Times New Roman" w:hAnsi="Times New Roman"/>
        </w:rPr>
        <w:t>summary</w:t>
      </w:r>
      <w:r w:rsidR="008D1300">
        <w:rPr>
          <w:rFonts w:ascii="Times New Roman" w:hAnsi="Times New Roman"/>
        </w:rPr>
        <w:t xml:space="preserve"> of </w:t>
      </w:r>
      <w:r w:rsidR="001B793C">
        <w:rPr>
          <w:rFonts w:ascii="Times New Roman" w:hAnsi="Times New Roman"/>
        </w:rPr>
        <w:t>his</w:t>
      </w:r>
      <w:r w:rsidR="008D1300">
        <w:rPr>
          <w:rFonts w:ascii="Times New Roman" w:hAnsi="Times New Roman"/>
        </w:rPr>
        <w:t xml:space="preserve"> work and </w:t>
      </w:r>
      <w:r w:rsidR="00F00D69">
        <w:rPr>
          <w:rFonts w:ascii="Times New Roman" w:hAnsi="Times New Roman"/>
        </w:rPr>
        <w:t>a description of the</w:t>
      </w:r>
      <w:r w:rsidR="008D1300">
        <w:rPr>
          <w:rFonts w:ascii="Times New Roman" w:hAnsi="Times New Roman"/>
        </w:rPr>
        <w:t xml:space="preserve"> basic nature of self-regulated learning. </w:t>
      </w:r>
      <w:r w:rsidR="00E35D3E">
        <w:rPr>
          <w:b/>
          <w:bCs/>
          <w:color w:val="4F81BD" w:themeColor="accent1"/>
        </w:rPr>
        <w:t>Figure 2</w:t>
      </w:r>
      <w:r w:rsidR="00E35D3E" w:rsidRPr="00070285">
        <w:rPr>
          <w:b/>
          <w:bCs/>
          <w:color w:val="4F81BD" w:themeColor="accent1"/>
        </w:rPr>
        <w:t xml:space="preserve"> </w:t>
      </w:r>
      <w:r w:rsidR="00E35D3E" w:rsidRPr="00070285">
        <w:rPr>
          <w:b/>
          <w:bCs/>
          <w:color w:val="4F81BD" w:themeColor="accent1"/>
        </w:rPr>
        <w:sym w:font="Wingdings 2" w:char="F031"/>
      </w:r>
      <w:r w:rsidR="00E35D3E" w:rsidRPr="00070285">
        <w:t xml:space="preserve"> </w:t>
      </w:r>
      <w:r w:rsidR="00BD66B3" w:rsidRPr="00CF4F8F">
        <w:rPr>
          <w:rFonts w:ascii="Times New Roman" w:hAnsi="Times New Roman" w:cs="Times New Roman"/>
        </w:rPr>
        <w:t xml:space="preserve">is an adaptation of an illustration included </w:t>
      </w:r>
      <w:r w:rsidR="000F4763" w:rsidRPr="00CF4F8F">
        <w:rPr>
          <w:rFonts w:ascii="Times New Roman" w:hAnsi="Times New Roman" w:cs="Times New Roman"/>
        </w:rPr>
        <w:t>with</w:t>
      </w:r>
      <w:r w:rsidR="00BD66B3" w:rsidRPr="00CF4F8F">
        <w:rPr>
          <w:rFonts w:ascii="Times New Roman" w:hAnsi="Times New Roman" w:cs="Times New Roman"/>
        </w:rPr>
        <w:t xml:space="preserve">in the website and </w:t>
      </w:r>
      <w:r w:rsidR="0095392C" w:rsidRPr="00CF4F8F">
        <w:rPr>
          <w:rFonts w:ascii="Times New Roman" w:hAnsi="Times New Roman" w:cs="Times New Roman"/>
        </w:rPr>
        <w:t xml:space="preserve">shows the cyclical relationship among the three major </w:t>
      </w:r>
      <w:r w:rsidR="003E2D70" w:rsidRPr="00CF4F8F">
        <w:rPr>
          <w:rFonts w:ascii="Times New Roman" w:hAnsi="Times New Roman" w:cs="Times New Roman"/>
        </w:rPr>
        <w:t>phases</w:t>
      </w:r>
      <w:r w:rsidR="0095392C" w:rsidRPr="00CF4F8F">
        <w:rPr>
          <w:rFonts w:ascii="Times New Roman" w:hAnsi="Times New Roman" w:cs="Times New Roman"/>
        </w:rPr>
        <w:t xml:space="preserve"> of </w:t>
      </w:r>
      <w:r w:rsidR="000F4763" w:rsidRPr="00CF4F8F">
        <w:rPr>
          <w:rFonts w:ascii="Times New Roman" w:hAnsi="Times New Roman" w:cs="Times New Roman"/>
        </w:rPr>
        <w:t>self</w:t>
      </w:r>
      <w:r w:rsidR="00245212" w:rsidRPr="00CF4F8F">
        <w:rPr>
          <w:rFonts w:ascii="Times New Roman" w:hAnsi="Times New Roman" w:cs="Times New Roman"/>
        </w:rPr>
        <w:t>-</w:t>
      </w:r>
      <w:r w:rsidR="000F4763" w:rsidRPr="00CF4F8F">
        <w:rPr>
          <w:rFonts w:ascii="Times New Roman" w:hAnsi="Times New Roman" w:cs="Times New Roman"/>
        </w:rPr>
        <w:t>regulation</w:t>
      </w:r>
      <w:r w:rsidR="00245212" w:rsidRPr="00CF4F8F">
        <w:rPr>
          <w:rFonts w:ascii="Times New Roman" w:hAnsi="Times New Roman" w:cs="Times New Roman"/>
        </w:rPr>
        <w:t>—</w:t>
      </w:r>
      <w:r w:rsidR="000F4763" w:rsidRPr="00CF4F8F">
        <w:rPr>
          <w:rFonts w:ascii="Times New Roman" w:hAnsi="Times New Roman" w:cs="Times New Roman"/>
        </w:rPr>
        <w:t xml:space="preserve">a student’s planning, practice, and evaluation during </w:t>
      </w:r>
      <w:r w:rsidR="003B0126" w:rsidRPr="00CF4F8F">
        <w:rPr>
          <w:rFonts w:ascii="Times New Roman" w:hAnsi="Times New Roman" w:cs="Times New Roman"/>
        </w:rPr>
        <w:t xml:space="preserve">the </w:t>
      </w:r>
      <w:r w:rsidR="000F4763" w:rsidRPr="00CF4F8F">
        <w:rPr>
          <w:rFonts w:ascii="Times New Roman" w:hAnsi="Times New Roman" w:cs="Times New Roman"/>
        </w:rPr>
        <w:t>learning process</w:t>
      </w:r>
      <w:r w:rsidR="00AB14B5" w:rsidRPr="00CF4F8F">
        <w:rPr>
          <w:rFonts w:ascii="Times New Roman" w:hAnsi="Times New Roman" w:cs="Times New Roman"/>
        </w:rPr>
        <w:t xml:space="preserve">. </w:t>
      </w:r>
    </w:p>
    <w:p w14:paraId="11FB5454" w14:textId="7F8E81BE" w:rsidR="00BD66B3" w:rsidRPr="00CF4F8F" w:rsidRDefault="00360F15" w:rsidP="00F634EF">
      <w:pPr>
        <w:spacing w:before="120" w:after="0"/>
        <w:rPr>
          <w:rFonts w:ascii="Times New Roman" w:hAnsi="Times New Roman" w:cs="Times New Roman"/>
        </w:rPr>
      </w:pPr>
      <w:r w:rsidRPr="00CF4F8F">
        <w:rPr>
          <w:rFonts w:ascii="Times New Roman" w:hAnsi="Times New Roman" w:cs="Times New Roman"/>
        </w:rPr>
        <w:t xml:space="preserve">Because of its </w:t>
      </w:r>
      <w:r w:rsidR="00D124D3" w:rsidRPr="00CF4F8F">
        <w:rPr>
          <w:rFonts w:ascii="Times New Roman" w:hAnsi="Times New Roman" w:cs="Times New Roman"/>
        </w:rPr>
        <w:t>cyclical nature, self-regulation is continuous, with no particular starting or stopping point. A planning phase evolves from a preceding evaluation phase. The</w:t>
      </w:r>
      <w:r w:rsidR="00D8387A" w:rsidRPr="00CF4F8F">
        <w:rPr>
          <w:rFonts w:ascii="Times New Roman" w:hAnsi="Times New Roman" w:cs="Times New Roman"/>
        </w:rPr>
        <w:t xml:space="preserve"> student</w:t>
      </w:r>
      <w:r w:rsidR="00D124D3" w:rsidRPr="00CF4F8F">
        <w:rPr>
          <w:rFonts w:ascii="Times New Roman" w:hAnsi="Times New Roman" w:cs="Times New Roman"/>
        </w:rPr>
        <w:t xml:space="preserve"> </w:t>
      </w:r>
      <w:r w:rsidR="00D8387A" w:rsidRPr="00CF4F8F">
        <w:rPr>
          <w:rFonts w:ascii="Times New Roman" w:hAnsi="Times New Roman" w:cs="Times New Roman"/>
        </w:rPr>
        <w:t xml:space="preserve">uses the </w:t>
      </w:r>
      <w:r w:rsidR="00D124D3" w:rsidRPr="00CF4F8F">
        <w:rPr>
          <w:rFonts w:ascii="Times New Roman" w:hAnsi="Times New Roman" w:cs="Times New Roman"/>
        </w:rPr>
        <w:t>planning phase</w:t>
      </w:r>
      <w:r w:rsidR="00D8387A" w:rsidRPr="00CF4F8F">
        <w:rPr>
          <w:rFonts w:ascii="Times New Roman" w:hAnsi="Times New Roman" w:cs="Times New Roman"/>
        </w:rPr>
        <w:t xml:space="preserve"> </w:t>
      </w:r>
      <w:r w:rsidR="00D124D3" w:rsidRPr="00CF4F8F">
        <w:rPr>
          <w:rFonts w:ascii="Times New Roman" w:hAnsi="Times New Roman" w:cs="Times New Roman"/>
        </w:rPr>
        <w:t>to establish specific goals addressing the questions</w:t>
      </w:r>
      <w:r w:rsidR="00245212" w:rsidRPr="00CF4F8F">
        <w:rPr>
          <w:rFonts w:ascii="Times New Roman" w:hAnsi="Times New Roman" w:cs="Times New Roman"/>
        </w:rPr>
        <w:t>,</w:t>
      </w:r>
      <w:r w:rsidR="00D124D3" w:rsidRPr="00CF4F8F">
        <w:rPr>
          <w:rFonts w:ascii="Times New Roman" w:hAnsi="Times New Roman" w:cs="Times New Roman"/>
        </w:rPr>
        <w:t xml:space="preserve"> </w:t>
      </w:r>
      <w:r w:rsidR="00D124D3" w:rsidRPr="00CF4F8F">
        <w:rPr>
          <w:rFonts w:ascii="Times New Roman" w:hAnsi="Times New Roman" w:cs="Times New Roman"/>
          <w:i/>
        </w:rPr>
        <w:t>Where am I now</w:t>
      </w:r>
      <w:r w:rsidR="00245212" w:rsidRPr="00CF4F8F">
        <w:rPr>
          <w:rFonts w:ascii="Times New Roman" w:hAnsi="Times New Roman" w:cs="Times New Roman"/>
          <w:i/>
        </w:rPr>
        <w:t>?</w:t>
      </w:r>
      <w:r w:rsidR="00D124D3" w:rsidRPr="00CF4F8F">
        <w:rPr>
          <w:rFonts w:ascii="Times New Roman" w:hAnsi="Times New Roman" w:cs="Times New Roman"/>
        </w:rPr>
        <w:t xml:space="preserve"> </w:t>
      </w:r>
      <w:proofErr w:type="gramStart"/>
      <w:r w:rsidR="00D124D3" w:rsidRPr="00CF4F8F">
        <w:rPr>
          <w:rFonts w:ascii="Times New Roman" w:hAnsi="Times New Roman" w:cs="Times New Roman"/>
        </w:rPr>
        <w:t>and</w:t>
      </w:r>
      <w:proofErr w:type="gramEnd"/>
      <w:r w:rsidR="00D124D3" w:rsidRPr="00CF4F8F">
        <w:rPr>
          <w:rFonts w:ascii="Times New Roman" w:hAnsi="Times New Roman" w:cs="Times New Roman"/>
        </w:rPr>
        <w:t xml:space="preserve"> </w:t>
      </w:r>
      <w:r w:rsidR="00D124D3" w:rsidRPr="00CF4F8F">
        <w:rPr>
          <w:rFonts w:ascii="Times New Roman" w:hAnsi="Times New Roman" w:cs="Times New Roman"/>
          <w:i/>
        </w:rPr>
        <w:t>Where am I going</w:t>
      </w:r>
      <w:r w:rsidR="00245212" w:rsidRPr="00CF4F8F">
        <w:rPr>
          <w:rFonts w:ascii="Times New Roman" w:hAnsi="Times New Roman" w:cs="Times New Roman"/>
          <w:i/>
        </w:rPr>
        <w:t>?</w:t>
      </w:r>
      <w:r w:rsidR="00D124D3" w:rsidRPr="00CF4F8F">
        <w:rPr>
          <w:rFonts w:ascii="Times New Roman" w:hAnsi="Times New Roman" w:cs="Times New Roman"/>
        </w:rPr>
        <w:t xml:space="preserve">. From this information, the </w:t>
      </w:r>
      <w:r w:rsidR="00D8387A" w:rsidRPr="00CF4F8F">
        <w:rPr>
          <w:rFonts w:ascii="Times New Roman" w:hAnsi="Times New Roman" w:cs="Times New Roman"/>
        </w:rPr>
        <w:t>student addresses</w:t>
      </w:r>
      <w:r w:rsidR="00D124D3" w:rsidRPr="00CF4F8F">
        <w:rPr>
          <w:rFonts w:ascii="Times New Roman" w:hAnsi="Times New Roman" w:cs="Times New Roman"/>
        </w:rPr>
        <w:t xml:space="preserve"> </w:t>
      </w:r>
      <w:proofErr w:type="gramStart"/>
      <w:r w:rsidR="00D124D3" w:rsidRPr="00CF4F8F">
        <w:rPr>
          <w:rFonts w:ascii="Times New Roman" w:hAnsi="Times New Roman" w:cs="Times New Roman"/>
          <w:i/>
        </w:rPr>
        <w:t>What</w:t>
      </w:r>
      <w:proofErr w:type="gramEnd"/>
      <w:r w:rsidR="00D124D3" w:rsidRPr="00CF4F8F">
        <w:rPr>
          <w:rFonts w:ascii="Times New Roman" w:hAnsi="Times New Roman" w:cs="Times New Roman"/>
          <w:i/>
        </w:rPr>
        <w:t xml:space="preserve"> do I do next</w:t>
      </w:r>
      <w:r w:rsidR="00245212" w:rsidRPr="00CF4F8F">
        <w:rPr>
          <w:rFonts w:ascii="Times New Roman" w:hAnsi="Times New Roman" w:cs="Times New Roman"/>
          <w:i/>
        </w:rPr>
        <w:t>?</w:t>
      </w:r>
      <w:r w:rsidR="00D124D3" w:rsidRPr="00CF4F8F">
        <w:rPr>
          <w:rFonts w:ascii="Times New Roman" w:hAnsi="Times New Roman" w:cs="Times New Roman"/>
        </w:rPr>
        <w:t xml:space="preserve"> </w:t>
      </w:r>
      <w:proofErr w:type="gramStart"/>
      <w:r w:rsidR="00D124D3" w:rsidRPr="00CF4F8F">
        <w:rPr>
          <w:rFonts w:ascii="Times New Roman" w:hAnsi="Times New Roman" w:cs="Times New Roman"/>
        </w:rPr>
        <w:t>to</w:t>
      </w:r>
      <w:proofErr w:type="gramEnd"/>
      <w:r w:rsidR="00D124D3" w:rsidRPr="00CF4F8F">
        <w:rPr>
          <w:rFonts w:ascii="Times New Roman" w:hAnsi="Times New Roman" w:cs="Times New Roman"/>
        </w:rPr>
        <w:t xml:space="preserve"> formulate a strategy. </w:t>
      </w:r>
    </w:p>
    <w:p w14:paraId="71DECCCA" w14:textId="3BF7C3EC" w:rsidR="00D8387A" w:rsidRPr="00CF4F8F" w:rsidRDefault="00D8387A" w:rsidP="00F634EF">
      <w:pPr>
        <w:spacing w:before="120" w:after="0"/>
        <w:rPr>
          <w:rFonts w:ascii="Times New Roman" w:hAnsi="Times New Roman" w:cs="Times New Roman"/>
        </w:rPr>
      </w:pPr>
      <w:r w:rsidRPr="00CF4F8F">
        <w:rPr>
          <w:rFonts w:ascii="Times New Roman" w:hAnsi="Times New Roman" w:cs="Times New Roman"/>
        </w:rPr>
        <w:t xml:space="preserve">The practice phase </w:t>
      </w:r>
      <w:r w:rsidR="00C53A09" w:rsidRPr="00CF4F8F">
        <w:rPr>
          <w:rFonts w:ascii="Times New Roman" w:hAnsi="Times New Roman" w:cs="Times New Roman"/>
        </w:rPr>
        <w:t xml:space="preserve">is where the student employs the </w:t>
      </w:r>
      <w:r w:rsidR="000F4763" w:rsidRPr="00CF4F8F">
        <w:rPr>
          <w:rFonts w:ascii="Times New Roman" w:hAnsi="Times New Roman" w:cs="Times New Roman"/>
        </w:rPr>
        <w:t>planned</w:t>
      </w:r>
      <w:r w:rsidR="00C53A09" w:rsidRPr="00CF4F8F">
        <w:rPr>
          <w:rFonts w:ascii="Times New Roman" w:hAnsi="Times New Roman" w:cs="Times New Roman"/>
        </w:rPr>
        <w:t xml:space="preserve"> strategy. This occurs </w:t>
      </w:r>
      <w:r w:rsidR="003D5FFB" w:rsidRPr="00CF4F8F">
        <w:rPr>
          <w:rFonts w:ascii="Times New Roman" w:hAnsi="Times New Roman" w:cs="Times New Roman"/>
        </w:rPr>
        <w:t>iteratively</w:t>
      </w:r>
      <w:r w:rsidR="00245212" w:rsidRPr="00CF4F8F">
        <w:rPr>
          <w:rFonts w:ascii="Times New Roman" w:hAnsi="Times New Roman" w:cs="Times New Roman"/>
        </w:rPr>
        <w:t xml:space="preserve"> and </w:t>
      </w:r>
      <w:r w:rsidR="00297DD3" w:rsidRPr="00CF4F8F">
        <w:rPr>
          <w:rFonts w:ascii="Times New Roman" w:hAnsi="Times New Roman" w:cs="Times New Roman"/>
        </w:rPr>
        <w:t>often begins with</w:t>
      </w:r>
      <w:r w:rsidR="003D5FFB" w:rsidRPr="00CF4F8F">
        <w:rPr>
          <w:rFonts w:ascii="Times New Roman" w:hAnsi="Times New Roman" w:cs="Times New Roman"/>
        </w:rPr>
        <w:t xml:space="preserve"> the student seeking out and utilizing resources. The student monitors progress towards goals and </w:t>
      </w:r>
      <w:r w:rsidR="000F4763" w:rsidRPr="00CF4F8F">
        <w:rPr>
          <w:rFonts w:ascii="Times New Roman" w:hAnsi="Times New Roman" w:cs="Times New Roman"/>
        </w:rPr>
        <w:t>the amount</w:t>
      </w:r>
      <w:r w:rsidR="003D5FFB" w:rsidRPr="00CF4F8F">
        <w:rPr>
          <w:rFonts w:ascii="Times New Roman" w:hAnsi="Times New Roman" w:cs="Times New Roman"/>
        </w:rPr>
        <w:t xml:space="preserve"> </w:t>
      </w:r>
      <w:r w:rsidR="006357F3" w:rsidRPr="00CF4F8F">
        <w:rPr>
          <w:rFonts w:ascii="Times New Roman" w:hAnsi="Times New Roman" w:cs="Times New Roman"/>
        </w:rPr>
        <w:t xml:space="preserve">of </w:t>
      </w:r>
      <w:r w:rsidR="003D5FFB" w:rsidRPr="00CF4F8F">
        <w:rPr>
          <w:rFonts w:ascii="Times New Roman" w:hAnsi="Times New Roman" w:cs="Times New Roman"/>
        </w:rPr>
        <w:t xml:space="preserve">time being spent to judge efficiency. The teacher’s formative assessments </w:t>
      </w:r>
      <w:r w:rsidR="007C477B" w:rsidRPr="00CF4F8F">
        <w:rPr>
          <w:rFonts w:ascii="Times New Roman" w:hAnsi="Times New Roman" w:cs="Times New Roman"/>
        </w:rPr>
        <w:t>may</w:t>
      </w:r>
      <w:r w:rsidR="003D5FFB" w:rsidRPr="00CF4F8F">
        <w:rPr>
          <w:rFonts w:ascii="Times New Roman" w:hAnsi="Times New Roman" w:cs="Times New Roman"/>
        </w:rPr>
        <w:t xml:space="preserve"> play an important role within the </w:t>
      </w:r>
      <w:r w:rsidR="003D5FFB" w:rsidRPr="00CF4F8F">
        <w:rPr>
          <w:rFonts w:ascii="Times New Roman" w:hAnsi="Times New Roman" w:cs="Times New Roman"/>
        </w:rPr>
        <w:lastRenderedPageBreak/>
        <w:t>practice phase.</w:t>
      </w:r>
      <w:r w:rsidR="00297DD3" w:rsidRPr="00CF4F8F">
        <w:rPr>
          <w:rFonts w:ascii="Times New Roman" w:hAnsi="Times New Roman" w:cs="Times New Roman"/>
        </w:rPr>
        <w:t xml:space="preserve"> The iteration </w:t>
      </w:r>
      <w:r w:rsidR="007C477B" w:rsidRPr="00CF4F8F">
        <w:rPr>
          <w:rFonts w:ascii="Times New Roman" w:hAnsi="Times New Roman" w:cs="Times New Roman"/>
        </w:rPr>
        <w:t>might</w:t>
      </w:r>
      <w:r w:rsidR="00297DD3" w:rsidRPr="00CF4F8F">
        <w:rPr>
          <w:rFonts w:ascii="Times New Roman" w:hAnsi="Times New Roman" w:cs="Times New Roman"/>
        </w:rPr>
        <w:t xml:space="preserve"> continue with the student seeking out and using new resources, and continuing the </w:t>
      </w:r>
      <w:r w:rsidR="007C477B" w:rsidRPr="00CF4F8F">
        <w:rPr>
          <w:rFonts w:ascii="Times New Roman" w:hAnsi="Times New Roman" w:cs="Times New Roman"/>
        </w:rPr>
        <w:t>self</w:t>
      </w:r>
      <w:r w:rsidR="006357F3" w:rsidRPr="00CF4F8F">
        <w:rPr>
          <w:rFonts w:ascii="Times New Roman" w:hAnsi="Times New Roman" w:cs="Times New Roman"/>
        </w:rPr>
        <w:t>-</w:t>
      </w:r>
      <w:r w:rsidR="007C477B" w:rsidRPr="00CF4F8F">
        <w:rPr>
          <w:rFonts w:ascii="Times New Roman" w:hAnsi="Times New Roman" w:cs="Times New Roman"/>
        </w:rPr>
        <w:t>monitoring</w:t>
      </w:r>
      <w:r w:rsidR="00297DD3" w:rsidRPr="00CF4F8F">
        <w:rPr>
          <w:rFonts w:ascii="Times New Roman" w:hAnsi="Times New Roman" w:cs="Times New Roman"/>
        </w:rPr>
        <w:t>.</w:t>
      </w:r>
    </w:p>
    <w:p w14:paraId="0B635D05" w14:textId="1FDD1FC2" w:rsidR="00E038CB" w:rsidRPr="00CF4F8F" w:rsidRDefault="002D66FF" w:rsidP="00F634EF">
      <w:pPr>
        <w:spacing w:before="120" w:after="0"/>
        <w:rPr>
          <w:rFonts w:ascii="Times New Roman" w:hAnsi="Times New Roman" w:cs="Times New Roman"/>
        </w:rPr>
      </w:pPr>
      <w:r w:rsidRPr="00CF4F8F">
        <w:rPr>
          <w:rFonts w:ascii="Times New Roman" w:hAnsi="Times New Roman" w:cs="Times New Roman"/>
        </w:rPr>
        <w:t>The evaluation phase</w:t>
      </w:r>
      <w:r w:rsidR="00BF1ED7" w:rsidRPr="00CF4F8F">
        <w:rPr>
          <w:rFonts w:ascii="Times New Roman" w:hAnsi="Times New Roman" w:cs="Times New Roman"/>
        </w:rPr>
        <w:t xml:space="preserve"> involves self-assessments and utilizing the assessments of others</w:t>
      </w:r>
      <w:r w:rsidR="006357F3" w:rsidRPr="00CF4F8F">
        <w:rPr>
          <w:rFonts w:ascii="Times New Roman" w:hAnsi="Times New Roman" w:cs="Times New Roman"/>
        </w:rPr>
        <w:t xml:space="preserve">, </w:t>
      </w:r>
      <w:r w:rsidR="00BF1ED7" w:rsidRPr="00CF4F8F">
        <w:rPr>
          <w:rFonts w:ascii="Times New Roman" w:hAnsi="Times New Roman" w:cs="Times New Roman"/>
        </w:rPr>
        <w:t>including teachers. The assessments compare accomplishments to goals, again addressing the questions</w:t>
      </w:r>
      <w:r w:rsidR="006357F3" w:rsidRPr="00CF4F8F">
        <w:rPr>
          <w:rFonts w:ascii="Times New Roman" w:hAnsi="Times New Roman" w:cs="Times New Roman"/>
        </w:rPr>
        <w:t>,</w:t>
      </w:r>
      <w:r w:rsidR="00BF1ED7" w:rsidRPr="00CF4F8F">
        <w:rPr>
          <w:rFonts w:ascii="Times New Roman" w:hAnsi="Times New Roman" w:cs="Times New Roman"/>
        </w:rPr>
        <w:t xml:space="preserve"> </w:t>
      </w:r>
      <w:proofErr w:type="gramStart"/>
      <w:r w:rsidR="00BF1ED7" w:rsidRPr="00CF4F8F">
        <w:rPr>
          <w:rFonts w:ascii="Times New Roman" w:hAnsi="Times New Roman" w:cs="Times New Roman"/>
          <w:i/>
        </w:rPr>
        <w:t>Where</w:t>
      </w:r>
      <w:proofErr w:type="gramEnd"/>
      <w:r w:rsidR="00BF1ED7" w:rsidRPr="00CF4F8F">
        <w:rPr>
          <w:rFonts w:ascii="Times New Roman" w:hAnsi="Times New Roman" w:cs="Times New Roman"/>
          <w:i/>
        </w:rPr>
        <w:t xml:space="preserve"> am I going</w:t>
      </w:r>
      <w:r w:rsidR="006357F3" w:rsidRPr="00CF4F8F">
        <w:rPr>
          <w:rFonts w:ascii="Times New Roman" w:hAnsi="Times New Roman" w:cs="Times New Roman"/>
          <w:i/>
        </w:rPr>
        <w:t>?</w:t>
      </w:r>
      <w:r w:rsidR="00BF1ED7" w:rsidRPr="00CF4F8F">
        <w:rPr>
          <w:rFonts w:ascii="Times New Roman" w:hAnsi="Times New Roman" w:cs="Times New Roman"/>
        </w:rPr>
        <w:t xml:space="preserve"> </w:t>
      </w:r>
      <w:proofErr w:type="gramStart"/>
      <w:r w:rsidR="00BF1ED7" w:rsidRPr="00CF4F8F">
        <w:rPr>
          <w:rFonts w:ascii="Times New Roman" w:hAnsi="Times New Roman" w:cs="Times New Roman"/>
        </w:rPr>
        <w:t>and</w:t>
      </w:r>
      <w:proofErr w:type="gramEnd"/>
      <w:r w:rsidR="00BF1ED7" w:rsidRPr="00CF4F8F">
        <w:rPr>
          <w:rFonts w:ascii="Times New Roman" w:hAnsi="Times New Roman" w:cs="Times New Roman"/>
        </w:rPr>
        <w:t xml:space="preserve"> </w:t>
      </w:r>
      <w:r w:rsidR="00BF1ED7" w:rsidRPr="00CF4F8F">
        <w:rPr>
          <w:rFonts w:ascii="Times New Roman" w:hAnsi="Times New Roman" w:cs="Times New Roman"/>
          <w:i/>
        </w:rPr>
        <w:t>Where am I now</w:t>
      </w:r>
      <w:r w:rsidR="006357F3" w:rsidRPr="00CF4F8F">
        <w:rPr>
          <w:rFonts w:ascii="Times New Roman" w:hAnsi="Times New Roman" w:cs="Times New Roman"/>
          <w:i/>
        </w:rPr>
        <w:t>?</w:t>
      </w:r>
      <w:r w:rsidR="00BF1ED7" w:rsidRPr="00CF4F8F">
        <w:rPr>
          <w:rFonts w:ascii="Times New Roman" w:hAnsi="Times New Roman" w:cs="Times New Roman"/>
        </w:rPr>
        <w:t>. Evaluations always involve adding judgments of value to interpret what was observed</w:t>
      </w:r>
      <w:r w:rsidR="00E17D29" w:rsidRPr="00CF4F8F">
        <w:rPr>
          <w:rFonts w:ascii="Times New Roman" w:hAnsi="Times New Roman" w:cs="Times New Roman"/>
        </w:rPr>
        <w:t>. That is, t</w:t>
      </w:r>
      <w:r w:rsidR="00BF1ED7" w:rsidRPr="00CF4F8F">
        <w:rPr>
          <w:rFonts w:ascii="Times New Roman" w:hAnsi="Times New Roman" w:cs="Times New Roman"/>
        </w:rPr>
        <w:t>he student’s perceived importance and desirability of what was observed influences the interpretation of what is observed. With the cyclical nature of self-regulated learning, the evaluation phase feeds into the subsequent planning stage where revised goals and strategies are established.</w:t>
      </w:r>
    </w:p>
    <w:p w14:paraId="7DF43133" w14:textId="77777777" w:rsidR="003E2D70" w:rsidRPr="00CF4F8F" w:rsidRDefault="00E038CB" w:rsidP="00F634EF">
      <w:pPr>
        <w:spacing w:before="120" w:after="0"/>
        <w:rPr>
          <w:rFonts w:ascii="Times New Roman" w:hAnsi="Times New Roman" w:cs="Times New Roman"/>
        </w:rPr>
      </w:pPr>
      <w:r w:rsidRPr="00CF4F8F">
        <w:rPr>
          <w:rFonts w:ascii="Times New Roman" w:hAnsi="Times New Roman" w:cs="Times New Roman"/>
        </w:rPr>
        <w:t xml:space="preserve">A form of self-regulated learning is visible in many young children, even infants. </w:t>
      </w:r>
      <w:r w:rsidR="00E17D29" w:rsidRPr="00CF4F8F">
        <w:rPr>
          <w:rFonts w:ascii="Times New Roman" w:hAnsi="Times New Roman" w:cs="Times New Roman"/>
        </w:rPr>
        <w:t>Many actions of y</w:t>
      </w:r>
      <w:r w:rsidR="00A77F23" w:rsidRPr="00CF4F8F">
        <w:rPr>
          <w:rFonts w:ascii="Times New Roman" w:hAnsi="Times New Roman" w:cs="Times New Roman"/>
        </w:rPr>
        <w:t>oung children are less subtle</w:t>
      </w:r>
      <w:r w:rsidR="006357F3" w:rsidRPr="00CF4F8F">
        <w:rPr>
          <w:rFonts w:ascii="Times New Roman" w:hAnsi="Times New Roman" w:cs="Times New Roman"/>
        </w:rPr>
        <w:t>,</w:t>
      </w:r>
      <w:r w:rsidR="00A77F23" w:rsidRPr="00CF4F8F">
        <w:rPr>
          <w:rFonts w:ascii="Times New Roman" w:hAnsi="Times New Roman" w:cs="Times New Roman"/>
        </w:rPr>
        <w:t xml:space="preserve"> making it often easy to observe their repeated planning, practice, and evaluation. Their intentions are sometimes mischievous, but usually purposeful, and the cyclical phases play out quite quickly. As with older students, the proactive learning of young children is facilitated (or discouraged) by those with whom the </w:t>
      </w:r>
      <w:r w:rsidR="006A104D" w:rsidRPr="00CF4F8F">
        <w:rPr>
          <w:rFonts w:ascii="Times New Roman" w:hAnsi="Times New Roman" w:cs="Times New Roman"/>
        </w:rPr>
        <w:t>child interacts.</w:t>
      </w:r>
    </w:p>
    <w:p w14:paraId="1C106E10" w14:textId="01182967" w:rsidR="00DD1870" w:rsidRPr="00CF4F8F" w:rsidRDefault="00153B73" w:rsidP="00F634EF">
      <w:pPr>
        <w:spacing w:before="120" w:after="0"/>
        <w:rPr>
          <w:rFonts w:ascii="Times New Roman" w:hAnsi="Times New Roman" w:cs="Times New Roman"/>
        </w:rPr>
      </w:pPr>
      <w:r w:rsidRPr="00CF4F8F">
        <w:rPr>
          <w:rFonts w:ascii="Times New Roman" w:hAnsi="Times New Roman" w:cs="Times New Roman"/>
        </w:rPr>
        <w:t>To facilitate self-regulation, feedback should include clear communication of goals, and of information that helps students formulate, employ, and evaluate strategies that will achieve the goals. R</w:t>
      </w:r>
      <w:r w:rsidR="00A90AC2" w:rsidRPr="00CF4F8F">
        <w:rPr>
          <w:rFonts w:ascii="Times New Roman" w:hAnsi="Times New Roman" w:cs="Times New Roman"/>
        </w:rPr>
        <w:t xml:space="preserve">elying in part on students’ pass accomplishments, feedback should facilitate development of self-efficacy and motivation. Focus should be on the task performed and the process needed to understand the task. </w:t>
      </w:r>
      <w:r w:rsidR="00DD1870" w:rsidRPr="00CF4F8F">
        <w:rPr>
          <w:rFonts w:ascii="Times New Roman" w:hAnsi="Times New Roman" w:cs="Times New Roman"/>
        </w:rPr>
        <w:t xml:space="preserve">Feedback should be responsive to students’ planning, practice, and evaluation of strategies they use to help achieve goals. </w:t>
      </w:r>
      <w:r w:rsidR="00D477AC" w:rsidRPr="00CF4F8F">
        <w:rPr>
          <w:rFonts w:ascii="Times New Roman" w:hAnsi="Times New Roman" w:cs="Times New Roman"/>
        </w:rPr>
        <w:t xml:space="preserve">An example of feedback at the </w:t>
      </w:r>
      <w:r w:rsidR="006357F3" w:rsidRPr="00CF4F8F">
        <w:rPr>
          <w:rFonts w:ascii="Times New Roman" w:hAnsi="Times New Roman" w:cs="Times New Roman"/>
        </w:rPr>
        <w:t>s</w:t>
      </w:r>
      <w:r w:rsidR="00D477AC" w:rsidRPr="00CF4F8F">
        <w:rPr>
          <w:rFonts w:ascii="Times New Roman" w:hAnsi="Times New Roman" w:cs="Times New Roman"/>
        </w:rPr>
        <w:t xml:space="preserve">elf-regulation level that Hattie and </w:t>
      </w:r>
      <w:proofErr w:type="spellStart"/>
      <w:r w:rsidR="00D477AC" w:rsidRPr="00CF4F8F">
        <w:rPr>
          <w:rFonts w:ascii="Times New Roman" w:hAnsi="Times New Roman" w:cs="Times New Roman"/>
        </w:rPr>
        <w:t>Timperley</w:t>
      </w:r>
      <w:proofErr w:type="spellEnd"/>
      <w:r w:rsidR="00D477AC" w:rsidRPr="00CF4F8F">
        <w:rPr>
          <w:rFonts w:ascii="Times New Roman" w:hAnsi="Times New Roman" w:cs="Times New Roman"/>
        </w:rPr>
        <w:t xml:space="preserve"> (2007) provide</w:t>
      </w:r>
      <w:r w:rsidR="006357F3" w:rsidRPr="00CF4F8F">
        <w:rPr>
          <w:rFonts w:ascii="Times New Roman" w:hAnsi="Times New Roman" w:cs="Times New Roman"/>
        </w:rPr>
        <w:t>d</w:t>
      </w:r>
      <w:r w:rsidR="006A79AA" w:rsidRPr="00CF4F8F">
        <w:rPr>
          <w:rFonts w:ascii="Times New Roman" w:hAnsi="Times New Roman" w:cs="Times New Roman"/>
        </w:rPr>
        <w:t xml:space="preserve"> is, “You already know the key features of the opening of an argument. Check to see whether you have incorporated them in your first paragraph” (p. 90).  </w:t>
      </w:r>
    </w:p>
    <w:p w14:paraId="3D5B0B18" w14:textId="16F8F251" w:rsidR="006A79AA" w:rsidRPr="00CF4F8F" w:rsidRDefault="00E56DB4" w:rsidP="00F634EF">
      <w:pPr>
        <w:spacing w:before="120" w:after="0"/>
        <w:rPr>
          <w:rFonts w:ascii="Times New Roman" w:hAnsi="Times New Roman" w:cs="Times New Roman"/>
        </w:rPr>
      </w:pPr>
      <w:r w:rsidRPr="00CF4F8F">
        <w:rPr>
          <w:rFonts w:ascii="Times New Roman" w:hAnsi="Times New Roman" w:cs="Times New Roman"/>
        </w:rPr>
        <w:t xml:space="preserve">In our earlier example, students were learning how to formulate a scientifically testable question. They were asked to propose a good research question pertaining to what causes an object to float or sink in water. </w:t>
      </w:r>
      <w:r w:rsidR="00E11D9E" w:rsidRPr="00CF4F8F">
        <w:rPr>
          <w:rFonts w:ascii="Times New Roman" w:hAnsi="Times New Roman" w:cs="Times New Roman"/>
        </w:rPr>
        <w:t>A research question offered by one student was, “Do big objects sink or float in water?” Feedback aimed at the student’s self-regulation might be</w:t>
      </w:r>
      <w:r w:rsidR="006357F3" w:rsidRPr="00CF4F8F">
        <w:rPr>
          <w:rFonts w:ascii="Times New Roman" w:hAnsi="Times New Roman" w:cs="Times New Roman"/>
        </w:rPr>
        <w:t>:</w:t>
      </w:r>
    </w:p>
    <w:p w14:paraId="68C562CB" w14:textId="77777777" w:rsidR="006A79AA" w:rsidRPr="00CF4F8F" w:rsidRDefault="00E11D9E" w:rsidP="004A0957">
      <w:pPr>
        <w:spacing w:before="60" w:after="0"/>
        <w:ind w:left="720"/>
        <w:rPr>
          <w:rFonts w:ascii="Times New Roman" w:hAnsi="Times New Roman" w:cs="Times New Roman"/>
        </w:rPr>
      </w:pPr>
      <w:r w:rsidRPr="00CF4F8F">
        <w:rPr>
          <w:rFonts w:ascii="Times New Roman" w:hAnsi="Times New Roman" w:cs="Times New Roman"/>
        </w:rPr>
        <w:t xml:space="preserve">You know that a research question must use variables that can be objectively measured. Has that been accomplished? </w:t>
      </w:r>
      <w:r w:rsidR="004902F5" w:rsidRPr="00CF4F8F">
        <w:rPr>
          <w:rFonts w:ascii="Times New Roman" w:hAnsi="Times New Roman" w:cs="Times New Roman"/>
        </w:rPr>
        <w:t xml:space="preserve">Modify your research question and tell me how you made it better.  </w:t>
      </w:r>
    </w:p>
    <w:p w14:paraId="776C0618" w14:textId="60D34CDC" w:rsidR="00743B99" w:rsidRPr="00CF4F8F" w:rsidRDefault="004902F5" w:rsidP="00743B99">
      <w:pPr>
        <w:spacing w:before="120" w:after="0"/>
        <w:rPr>
          <w:rFonts w:ascii="Times New Roman" w:hAnsi="Times New Roman" w:cs="Times New Roman"/>
        </w:rPr>
      </w:pPr>
      <w:r w:rsidRPr="00CF4F8F">
        <w:rPr>
          <w:rFonts w:ascii="Times New Roman" w:hAnsi="Times New Roman" w:cs="Times New Roman"/>
        </w:rPr>
        <w:t>It</w:t>
      </w:r>
      <w:r w:rsidR="00013935" w:rsidRPr="00CF4F8F">
        <w:rPr>
          <w:rFonts w:ascii="Times New Roman" w:hAnsi="Times New Roman" w:cs="Times New Roman"/>
        </w:rPr>
        <w:t xml:space="preserve"> </w:t>
      </w:r>
      <w:r w:rsidR="00B1164D" w:rsidRPr="00CF4F8F">
        <w:rPr>
          <w:rFonts w:ascii="Times New Roman" w:hAnsi="Times New Roman" w:cs="Times New Roman"/>
        </w:rPr>
        <w:t xml:space="preserve">likely </w:t>
      </w:r>
      <w:r w:rsidR="00013935" w:rsidRPr="00CF4F8F">
        <w:rPr>
          <w:rFonts w:ascii="Times New Roman" w:hAnsi="Times New Roman" w:cs="Times New Roman"/>
        </w:rPr>
        <w:t xml:space="preserve">is </w:t>
      </w:r>
      <w:r w:rsidR="00B1164D" w:rsidRPr="00CF4F8F">
        <w:rPr>
          <w:rFonts w:ascii="Times New Roman" w:hAnsi="Times New Roman" w:cs="Times New Roman"/>
        </w:rPr>
        <w:t>obvious</w:t>
      </w:r>
      <w:r w:rsidR="00013935" w:rsidRPr="00CF4F8F">
        <w:rPr>
          <w:rFonts w:ascii="Times New Roman" w:hAnsi="Times New Roman" w:cs="Times New Roman"/>
        </w:rPr>
        <w:t xml:space="preserve"> that </w:t>
      </w:r>
      <w:r w:rsidR="00E90762" w:rsidRPr="00CF4F8F">
        <w:rPr>
          <w:rFonts w:ascii="Times New Roman" w:hAnsi="Times New Roman" w:cs="Times New Roman"/>
        </w:rPr>
        <w:t xml:space="preserve">both </w:t>
      </w:r>
      <w:r w:rsidR="00013935" w:rsidRPr="00CF4F8F">
        <w:rPr>
          <w:rFonts w:ascii="Times New Roman" w:hAnsi="Times New Roman" w:cs="Times New Roman"/>
        </w:rPr>
        <w:t xml:space="preserve">effective feedback and instruction in general </w:t>
      </w:r>
      <w:r w:rsidRPr="00CF4F8F">
        <w:rPr>
          <w:rFonts w:ascii="Times New Roman" w:hAnsi="Times New Roman" w:cs="Times New Roman"/>
        </w:rPr>
        <w:t>are</w:t>
      </w:r>
      <w:r w:rsidR="00013935" w:rsidRPr="00CF4F8F">
        <w:rPr>
          <w:rFonts w:ascii="Times New Roman" w:hAnsi="Times New Roman" w:cs="Times New Roman"/>
        </w:rPr>
        <w:t xml:space="preserve"> more about </w:t>
      </w:r>
      <w:r w:rsidR="00AC4CC2" w:rsidRPr="00CF4F8F">
        <w:rPr>
          <w:rFonts w:ascii="Times New Roman" w:hAnsi="Times New Roman" w:cs="Times New Roman"/>
        </w:rPr>
        <w:t xml:space="preserve">learning, less about teaching. </w:t>
      </w:r>
      <w:r w:rsidRPr="00CF4F8F">
        <w:rPr>
          <w:rFonts w:ascii="Times New Roman" w:hAnsi="Times New Roman" w:cs="Times New Roman"/>
        </w:rPr>
        <w:t xml:space="preserve">This is particularly obvious with feedback aimed at the self-regulation level. </w:t>
      </w:r>
      <w:r w:rsidR="00AC4CC2" w:rsidRPr="00CF4F8F">
        <w:rPr>
          <w:rFonts w:ascii="Times New Roman" w:hAnsi="Times New Roman" w:cs="Times New Roman"/>
        </w:rPr>
        <w:t xml:space="preserve">A student likely </w:t>
      </w:r>
      <w:r w:rsidR="00B53415" w:rsidRPr="00CF4F8F">
        <w:rPr>
          <w:rFonts w:ascii="Times New Roman" w:hAnsi="Times New Roman" w:cs="Times New Roman"/>
        </w:rPr>
        <w:t>does not</w:t>
      </w:r>
      <w:r w:rsidR="00AC4CC2" w:rsidRPr="00CF4F8F">
        <w:rPr>
          <w:rFonts w:ascii="Times New Roman" w:hAnsi="Times New Roman" w:cs="Times New Roman"/>
        </w:rPr>
        <w:t xml:space="preserve"> become an effective self-regulated learner by being told </w:t>
      </w:r>
      <w:r w:rsidR="00B53415" w:rsidRPr="00CF4F8F">
        <w:rPr>
          <w:rFonts w:ascii="Times New Roman" w:hAnsi="Times New Roman" w:cs="Times New Roman"/>
        </w:rPr>
        <w:t xml:space="preserve">how to apply the process. </w:t>
      </w:r>
      <w:r w:rsidR="002B64AC" w:rsidRPr="00CF4F8F">
        <w:rPr>
          <w:rFonts w:ascii="Times New Roman" w:hAnsi="Times New Roman" w:cs="Times New Roman"/>
        </w:rPr>
        <w:t xml:space="preserve">Modeling provided by the teacher can facilitate development of self-regulation. </w:t>
      </w:r>
      <w:r w:rsidR="00B13BD6" w:rsidRPr="00CF4F8F">
        <w:rPr>
          <w:rFonts w:ascii="Times New Roman" w:hAnsi="Times New Roman" w:cs="Times New Roman"/>
        </w:rPr>
        <w:t>S</w:t>
      </w:r>
      <w:r w:rsidR="002B64AC" w:rsidRPr="00CF4F8F">
        <w:rPr>
          <w:rFonts w:ascii="Times New Roman" w:hAnsi="Times New Roman" w:cs="Times New Roman"/>
        </w:rPr>
        <w:t xml:space="preserve">uccessful learning experiences </w:t>
      </w:r>
      <w:r w:rsidR="00B13BD6" w:rsidRPr="00CF4F8F">
        <w:rPr>
          <w:rFonts w:ascii="Times New Roman" w:hAnsi="Times New Roman" w:cs="Times New Roman"/>
        </w:rPr>
        <w:t xml:space="preserve">achieved </w:t>
      </w:r>
      <w:r w:rsidR="002B64AC" w:rsidRPr="00CF4F8F">
        <w:rPr>
          <w:rFonts w:ascii="Times New Roman" w:hAnsi="Times New Roman" w:cs="Times New Roman"/>
        </w:rPr>
        <w:t>through application of self-regulation help student</w:t>
      </w:r>
      <w:r w:rsidR="00B13BD6" w:rsidRPr="00CF4F8F">
        <w:rPr>
          <w:rFonts w:ascii="Times New Roman" w:hAnsi="Times New Roman" w:cs="Times New Roman"/>
        </w:rPr>
        <w:t>s</w:t>
      </w:r>
      <w:r w:rsidR="002B64AC" w:rsidRPr="00CF4F8F">
        <w:rPr>
          <w:rFonts w:ascii="Times New Roman" w:hAnsi="Times New Roman" w:cs="Times New Roman"/>
        </w:rPr>
        <w:t xml:space="preserve"> </w:t>
      </w:r>
      <w:r w:rsidR="00743B99" w:rsidRPr="00CF4F8F">
        <w:rPr>
          <w:rFonts w:ascii="Times New Roman" w:hAnsi="Times New Roman" w:cs="Times New Roman"/>
        </w:rPr>
        <w:t xml:space="preserve">recognize and further employ the process. Understanding </w:t>
      </w:r>
      <w:r w:rsidR="00B13BD6" w:rsidRPr="00CF4F8F">
        <w:rPr>
          <w:rFonts w:ascii="Times New Roman" w:hAnsi="Times New Roman" w:cs="Times New Roman"/>
        </w:rPr>
        <w:t xml:space="preserve">the </w:t>
      </w:r>
      <w:r w:rsidR="00743B99" w:rsidRPr="00CF4F8F">
        <w:rPr>
          <w:rFonts w:ascii="Times New Roman" w:hAnsi="Times New Roman" w:cs="Times New Roman"/>
        </w:rPr>
        <w:t xml:space="preserve">goals of present instruction and perceiving the importance of these goals help provide the motivation essential to engaging in self-regulation. </w:t>
      </w:r>
    </w:p>
    <w:p w14:paraId="0632CCB2" w14:textId="77777777" w:rsidR="00013935" w:rsidRPr="00BF1ED7" w:rsidRDefault="00013935" w:rsidP="00F634EF">
      <w:pPr>
        <w:spacing w:before="120" w:after="0"/>
      </w:pPr>
    </w:p>
    <w:p w14:paraId="65E37372" w14:textId="77777777" w:rsidR="007300F1" w:rsidRPr="00297AB3" w:rsidRDefault="007300F1" w:rsidP="007300F1">
      <w:pPr>
        <w:pStyle w:val="Apply-Header"/>
        <w:rPr>
          <w:sz w:val="4"/>
          <w:szCs w:val="4"/>
        </w:rPr>
      </w:pPr>
      <w:r w:rsidRPr="00475486">
        <w:lastRenderedPageBreak/>
        <w:t>Apply what you are learning</w:t>
      </w:r>
      <w:r>
        <w:br/>
      </w:r>
    </w:p>
    <w:p w14:paraId="61D0D1C0" w14:textId="77777777" w:rsidR="007300F1" w:rsidRDefault="007300F1" w:rsidP="007300F1">
      <w:pPr>
        <w:pStyle w:val="BodyText"/>
      </w:pPr>
      <w:r>
        <w:t xml:space="preserve">The model summarized </w:t>
      </w:r>
      <w:r w:rsidRPr="00070285">
        <w:rPr>
          <w:rFonts w:ascii="Times New Roman" w:hAnsi="Times New Roman"/>
        </w:rPr>
        <w:t xml:space="preserve">in </w:t>
      </w:r>
      <w:r w:rsidRPr="00070285">
        <w:rPr>
          <w:rFonts w:ascii="Times New Roman" w:hAnsi="Times New Roman"/>
          <w:b/>
          <w:bCs/>
          <w:color w:val="4F81BD" w:themeColor="accent1"/>
        </w:rPr>
        <w:t xml:space="preserve">Figure 1 </w:t>
      </w:r>
      <w:r w:rsidRPr="00070285">
        <w:rPr>
          <w:rFonts w:ascii="Times New Roman" w:hAnsi="Times New Roman"/>
          <w:b/>
          <w:bCs/>
          <w:color w:val="4F81BD" w:themeColor="accent1"/>
        </w:rPr>
        <w:sym w:font="Wingdings 2" w:char="F031"/>
      </w:r>
      <w:r w:rsidRPr="00070285">
        <w:rPr>
          <w:rFonts w:ascii="Times New Roman" w:hAnsi="Times New Roman"/>
        </w:rPr>
        <w:t xml:space="preserve"> </w:t>
      </w:r>
      <w:r>
        <w:t>involves four levels of feedback:</w:t>
      </w:r>
    </w:p>
    <w:p w14:paraId="230B9DD3" w14:textId="77777777" w:rsidR="007300F1" w:rsidRDefault="007300F1" w:rsidP="007300F1">
      <w:pPr>
        <w:pStyle w:val="BodyText"/>
        <w:spacing w:after="60"/>
        <w:ind w:left="720"/>
      </w:pPr>
      <w:r>
        <w:t>Task level</w:t>
      </w:r>
    </w:p>
    <w:p w14:paraId="0FB270C9" w14:textId="77777777" w:rsidR="007300F1" w:rsidRDefault="007300F1" w:rsidP="007300F1">
      <w:pPr>
        <w:pStyle w:val="BodyText"/>
        <w:spacing w:after="60"/>
        <w:ind w:left="720"/>
      </w:pPr>
      <w:r>
        <w:t>Process level</w:t>
      </w:r>
    </w:p>
    <w:p w14:paraId="4B9D8D49" w14:textId="77777777" w:rsidR="007300F1" w:rsidRDefault="007300F1" w:rsidP="007300F1">
      <w:pPr>
        <w:pStyle w:val="BodyText"/>
        <w:spacing w:after="60"/>
        <w:ind w:left="720"/>
      </w:pPr>
      <w:r>
        <w:t>Self-regulation level</w:t>
      </w:r>
    </w:p>
    <w:p w14:paraId="7642012F" w14:textId="77777777" w:rsidR="007300F1" w:rsidRDefault="007300F1" w:rsidP="007300F1">
      <w:pPr>
        <w:pStyle w:val="BodyText"/>
        <w:spacing w:after="60"/>
        <w:ind w:left="720"/>
      </w:pPr>
      <w:r>
        <w:t>Self level</w:t>
      </w:r>
    </w:p>
    <w:p w14:paraId="5D3455D8" w14:textId="2538878A" w:rsidR="00065FE5" w:rsidRDefault="00065FE5" w:rsidP="007300F1">
      <w:pPr>
        <w:pStyle w:val="BodyText"/>
      </w:pPr>
      <w:r>
        <w:t>Below are comments</w:t>
      </w:r>
      <w:r w:rsidR="007300F1">
        <w:t xml:space="preserve"> </w:t>
      </w:r>
      <w:r w:rsidR="00ED5FBC">
        <w:t>a teacher made</w:t>
      </w:r>
      <w:r>
        <w:t xml:space="preserve"> during a lesson related to weather</w:t>
      </w:r>
      <w:r w:rsidR="007300F1">
        <w:t xml:space="preserve">. </w:t>
      </w:r>
      <w:r>
        <w:t>Students have been learning properties of wind</w:t>
      </w:r>
      <w:r w:rsidR="004A43AD">
        <w:t xml:space="preserve"> as they relate to centers of low and high atmospheric pressure</w:t>
      </w:r>
      <w:r>
        <w:t>.</w:t>
      </w:r>
      <w:r w:rsidR="000A32B8">
        <w:rPr>
          <w:rStyle w:val="FootnoteReference"/>
        </w:rPr>
        <w:footnoteReference w:id="4"/>
      </w:r>
      <w:r>
        <w:t xml:space="preserve"> </w:t>
      </w:r>
      <w:r w:rsidR="003B191A">
        <w:t xml:space="preserve">They </w:t>
      </w:r>
      <w:r w:rsidR="00636481">
        <w:t xml:space="preserve">have been asked to determine the direction from which wind will come given the location of a nearby </w:t>
      </w:r>
      <w:r w:rsidR="00A75A9C">
        <w:t>center of lower pressure</w:t>
      </w:r>
      <w:r w:rsidR="00636481">
        <w:t xml:space="preserve">. </w:t>
      </w:r>
      <w:r w:rsidR="007300F1">
        <w:t xml:space="preserve">Identify the level of feedback represented by each </w:t>
      </w:r>
      <w:r>
        <w:t>comment</w:t>
      </w:r>
      <w:r w:rsidR="007300F1">
        <w:t>.</w:t>
      </w:r>
    </w:p>
    <w:p w14:paraId="3BCE1D5B" w14:textId="77777777" w:rsidR="007300F1" w:rsidRDefault="007300F1" w:rsidP="007300F1">
      <w:pPr>
        <w:pStyle w:val="BodyText"/>
      </w:pPr>
      <w:r>
        <w:t xml:space="preserve">Hint: </w:t>
      </w:r>
      <w:r w:rsidR="00671998">
        <w:t xml:space="preserve">Procedural knowledge is involved. </w:t>
      </w:r>
      <w:r w:rsidR="00065FE5">
        <w:t>Each of the</w:t>
      </w:r>
      <w:r w:rsidR="0047509A">
        <w:t xml:space="preserve"> </w:t>
      </w:r>
      <w:r w:rsidR="00ED5FBC">
        <w:t>teacher’s</w:t>
      </w:r>
      <w:r w:rsidR="00065FE5">
        <w:t xml:space="preserve"> comments </w:t>
      </w:r>
      <w:r w:rsidR="00ED5FBC">
        <w:t>focuses</w:t>
      </w:r>
      <w:r w:rsidR="00065FE5">
        <w:t xml:space="preserve"> on one of the four levels, and collectively they illustrate </w:t>
      </w:r>
      <w:r w:rsidR="00F15F85">
        <w:t xml:space="preserve">all four of </w:t>
      </w:r>
      <w:r w:rsidR="00A75A9C">
        <w:t>our</w:t>
      </w:r>
      <w:r w:rsidR="00F15F85">
        <w:t xml:space="preserve"> levels of feedback. Identify the feedback level that is most dominant within each teacher’s comment. Try to identify the feedback level for all four comments before checking your answer. </w:t>
      </w:r>
      <w:r w:rsidR="0047509A">
        <w:t xml:space="preserve"> </w:t>
      </w:r>
    </w:p>
    <w:p w14:paraId="6D48F663" w14:textId="35D7DC86" w:rsidR="0047509A" w:rsidRDefault="00F15F85" w:rsidP="0047509A">
      <w:pPr>
        <w:pStyle w:val="BodyText"/>
        <w:numPr>
          <w:ilvl w:val="0"/>
          <w:numId w:val="20"/>
        </w:numPr>
      </w:pPr>
      <w:r>
        <w:t xml:space="preserve">I know </w:t>
      </w:r>
      <w:r w:rsidR="001059C3">
        <w:t xml:space="preserve">that determining wind direction around a center of low pressure is difficult for you. </w:t>
      </w:r>
      <w:r w:rsidR="00636481">
        <w:t xml:space="preserve">Try again to answer the question. </w:t>
      </w:r>
      <w:commentRangeStart w:id="2"/>
      <w:del w:id="3" w:author="Albert Oosterhof" w:date="2013-11-22T11:39:00Z">
        <w:r w:rsidR="005B4DA2" w:rsidDel="008956EA">
          <w:delText>(D)</w:delText>
        </w:r>
      </w:del>
      <w:commentRangeEnd w:id="2"/>
      <w:r w:rsidR="003B191A">
        <w:rPr>
          <w:rStyle w:val="CommentReference"/>
        </w:rPr>
        <w:commentReference w:id="2"/>
      </w:r>
    </w:p>
    <w:p w14:paraId="23211500" w14:textId="38DB3591" w:rsidR="0005234E" w:rsidRDefault="0005234E" w:rsidP="0005234E">
      <w:pPr>
        <w:pStyle w:val="BodyText"/>
        <w:numPr>
          <w:ilvl w:val="0"/>
          <w:numId w:val="20"/>
        </w:numPr>
      </w:pPr>
      <w:r>
        <w:t xml:space="preserve">We know that in Earth’s northern hemisphere, air moves counterclockwise around a center of low pressure. </w:t>
      </w:r>
      <w:r w:rsidR="003B14CA">
        <w:t>Therefore, in</w:t>
      </w:r>
      <w:r>
        <w:t xml:space="preserve"> our example, from what direction will the wind be blowing? </w:t>
      </w:r>
      <w:del w:id="4" w:author="Albert Oosterhof" w:date="2013-11-22T11:39:00Z">
        <w:r w:rsidR="004916D8" w:rsidDel="008956EA">
          <w:delText>(A)</w:delText>
        </w:r>
      </w:del>
    </w:p>
    <w:p w14:paraId="472F5D2B" w14:textId="2691B10A" w:rsidR="009438BE" w:rsidRDefault="00B32132" w:rsidP="0047509A">
      <w:pPr>
        <w:pStyle w:val="BodyText"/>
        <w:numPr>
          <w:ilvl w:val="0"/>
          <w:numId w:val="20"/>
        </w:numPr>
      </w:pPr>
      <w:r>
        <w:t xml:space="preserve">Yes, </w:t>
      </w:r>
      <w:r w:rsidR="005841B8">
        <w:t>in our example</w:t>
      </w:r>
      <w:r>
        <w:t xml:space="preserve"> the wind would be blowing from the east. </w:t>
      </w:r>
      <w:r w:rsidR="00582D8A">
        <w:t>Now</w:t>
      </w:r>
      <w:r w:rsidR="005841B8">
        <w:t xml:space="preserve"> had our example been in Earth’s southern hemisphere, why would air be moving </w:t>
      </w:r>
      <w:r w:rsidR="005841B8" w:rsidRPr="00582D8A">
        <w:rPr>
          <w:i/>
        </w:rPr>
        <w:t>clockwise</w:t>
      </w:r>
      <w:r w:rsidR="005841B8">
        <w:t xml:space="preserve"> around the center of low pressure? </w:t>
      </w:r>
      <w:del w:id="5" w:author="Albert Oosterhof" w:date="2013-11-22T11:39:00Z">
        <w:r w:rsidR="004916D8" w:rsidDel="008956EA">
          <w:delText>(B)</w:delText>
        </w:r>
      </w:del>
    </w:p>
    <w:p w14:paraId="7F160EFD" w14:textId="3E4185BB" w:rsidR="007353C7" w:rsidRDefault="00E1205B" w:rsidP="0047509A">
      <w:pPr>
        <w:pStyle w:val="BodyText"/>
        <w:numPr>
          <w:ilvl w:val="0"/>
          <w:numId w:val="20"/>
        </w:numPr>
      </w:pPr>
      <w:r>
        <w:t xml:space="preserve">You are correct about what causes the flow of wind around a </w:t>
      </w:r>
      <w:r w:rsidR="00637C45">
        <w:t>low-pressure</w:t>
      </w:r>
      <w:r>
        <w:t xml:space="preserve"> center.</w:t>
      </w:r>
      <w:r w:rsidR="00637C45">
        <w:t xml:space="preserve"> Now </w:t>
      </w:r>
      <w:r w:rsidR="007353C7">
        <w:t xml:space="preserve">let us use this information to help solve a different problem. </w:t>
      </w:r>
      <w:r w:rsidR="00E549E0">
        <w:t xml:space="preserve">You know </w:t>
      </w:r>
      <w:r w:rsidR="005A6083">
        <w:t>about the Great Red Spot on the surface of Jupiter. Astronomers observed that this area of Jupiter’s atmosphere rotates counterclockwise. What information would we need to determine whether the Great Red Spot is a</w:t>
      </w:r>
      <w:r w:rsidR="004916D8">
        <w:t>n area of low or high pressure in Jupiter’s atmosphere?</w:t>
      </w:r>
      <w:r w:rsidR="00E549E0">
        <w:t xml:space="preserve"> </w:t>
      </w:r>
      <w:del w:id="6" w:author="Albert Oosterhof" w:date="2013-11-22T11:39:00Z">
        <w:r w:rsidR="004916D8" w:rsidDel="008956EA">
          <w:delText>(C)</w:delText>
        </w:r>
      </w:del>
    </w:p>
    <w:p w14:paraId="0C49EDFC" w14:textId="77777777" w:rsidR="00170947" w:rsidRDefault="00170947" w:rsidP="00170947">
      <w:pPr>
        <w:pStyle w:val="Apply-Answers"/>
        <w:rPr>
          <w:sz w:val="24"/>
          <w:szCs w:val="24"/>
        </w:rPr>
      </w:pPr>
      <w:r w:rsidRPr="00232ACC">
        <w:rPr>
          <w:sz w:val="24"/>
          <w:szCs w:val="24"/>
        </w:rPr>
        <w:sym w:font="Wingdings 3" w:char="F075"/>
      </w:r>
      <w:r w:rsidRPr="00232ACC">
        <w:rPr>
          <w:sz w:val="24"/>
          <w:szCs w:val="24"/>
        </w:rPr>
        <w:t xml:space="preserve"> Show </w:t>
      </w:r>
      <w:proofErr w:type="gramStart"/>
      <w:r w:rsidRPr="00232ACC">
        <w:rPr>
          <w:sz w:val="24"/>
          <w:szCs w:val="24"/>
        </w:rPr>
        <w:t>Answer</w:t>
      </w:r>
      <w:r>
        <w:rPr>
          <w:sz w:val="24"/>
          <w:szCs w:val="24"/>
        </w:rPr>
        <w:t>s</w:t>
      </w:r>
      <w:r w:rsidRPr="00232ACC">
        <w:rPr>
          <w:sz w:val="24"/>
          <w:szCs w:val="24"/>
        </w:rPr>
        <w:t xml:space="preserve">     [ </w:t>
      </w:r>
      <w:proofErr w:type="gramEnd"/>
      <w:r w:rsidRPr="00232ACC">
        <w:rPr>
          <w:sz w:val="24"/>
          <w:szCs w:val="24"/>
        </w:rPr>
        <w:sym w:font="Wingdings 3" w:char="F071"/>
      </w:r>
      <w:r w:rsidRPr="00232ACC">
        <w:rPr>
          <w:sz w:val="24"/>
          <w:szCs w:val="24"/>
        </w:rPr>
        <w:t xml:space="preserve"> Hide Answer</w:t>
      </w:r>
      <w:r>
        <w:rPr>
          <w:sz w:val="24"/>
          <w:szCs w:val="24"/>
        </w:rPr>
        <w:t>s</w:t>
      </w:r>
      <w:r w:rsidRPr="00232ACC">
        <w:rPr>
          <w:sz w:val="24"/>
          <w:szCs w:val="24"/>
        </w:rPr>
        <w:t xml:space="preserve"> ]</w:t>
      </w:r>
    </w:p>
    <w:p w14:paraId="0B3B8995" w14:textId="125A49A9" w:rsidR="00170947" w:rsidRDefault="00085573" w:rsidP="00170947">
      <w:pPr>
        <w:pStyle w:val="Apply-Answers"/>
        <w:numPr>
          <w:ilvl w:val="0"/>
          <w:numId w:val="21"/>
        </w:numPr>
        <w:ind w:left="1080"/>
        <w:rPr>
          <w:sz w:val="24"/>
          <w:szCs w:val="24"/>
        </w:rPr>
      </w:pPr>
      <w:r>
        <w:rPr>
          <w:sz w:val="24"/>
          <w:szCs w:val="24"/>
        </w:rPr>
        <w:t>Self</w:t>
      </w:r>
      <w:r w:rsidR="003B191A">
        <w:rPr>
          <w:sz w:val="24"/>
          <w:szCs w:val="24"/>
        </w:rPr>
        <w:t>-</w:t>
      </w:r>
      <w:r>
        <w:rPr>
          <w:sz w:val="24"/>
          <w:szCs w:val="24"/>
        </w:rPr>
        <w:t xml:space="preserve">level feedback. Research indicates this is the level of feedback most widely used in classrooms. Most instances of </w:t>
      </w:r>
      <w:r w:rsidR="003B191A">
        <w:rPr>
          <w:sz w:val="24"/>
          <w:szCs w:val="24"/>
        </w:rPr>
        <w:t>s</w:t>
      </w:r>
      <w:r w:rsidR="007C4BD2">
        <w:rPr>
          <w:sz w:val="24"/>
          <w:szCs w:val="24"/>
        </w:rPr>
        <w:t>elf</w:t>
      </w:r>
      <w:r w:rsidR="003B191A">
        <w:rPr>
          <w:sz w:val="24"/>
          <w:szCs w:val="24"/>
        </w:rPr>
        <w:t>-</w:t>
      </w:r>
      <w:r w:rsidR="007C4BD2">
        <w:rPr>
          <w:sz w:val="24"/>
          <w:szCs w:val="24"/>
        </w:rPr>
        <w:t xml:space="preserve">level </w:t>
      </w:r>
      <w:r>
        <w:rPr>
          <w:sz w:val="24"/>
          <w:szCs w:val="24"/>
        </w:rPr>
        <w:t xml:space="preserve">feedback </w:t>
      </w:r>
      <w:r w:rsidR="007C4BD2">
        <w:rPr>
          <w:sz w:val="24"/>
          <w:szCs w:val="24"/>
        </w:rPr>
        <w:t>involve</w:t>
      </w:r>
      <w:r>
        <w:rPr>
          <w:sz w:val="24"/>
          <w:szCs w:val="24"/>
        </w:rPr>
        <w:t xml:space="preserve"> positive comments </w:t>
      </w:r>
      <w:r w:rsidR="007C4BD2">
        <w:rPr>
          <w:sz w:val="24"/>
          <w:szCs w:val="24"/>
        </w:rPr>
        <w:t>about a student’s</w:t>
      </w:r>
      <w:r>
        <w:rPr>
          <w:sz w:val="24"/>
          <w:szCs w:val="24"/>
        </w:rPr>
        <w:t xml:space="preserve"> performance, although this teacher’s comment is negative. By itself, </w:t>
      </w:r>
      <w:r w:rsidR="003B191A">
        <w:rPr>
          <w:sz w:val="24"/>
          <w:szCs w:val="24"/>
        </w:rPr>
        <w:t>s</w:t>
      </w:r>
      <w:r w:rsidR="007C4BD2">
        <w:rPr>
          <w:sz w:val="24"/>
          <w:szCs w:val="24"/>
        </w:rPr>
        <w:t>elf</w:t>
      </w:r>
      <w:r w:rsidR="003B191A">
        <w:rPr>
          <w:sz w:val="24"/>
          <w:szCs w:val="24"/>
        </w:rPr>
        <w:t>-</w:t>
      </w:r>
      <w:r w:rsidR="008F6937">
        <w:rPr>
          <w:sz w:val="24"/>
          <w:szCs w:val="24"/>
        </w:rPr>
        <w:t xml:space="preserve">level feedback provides minimal or no guidance that </w:t>
      </w:r>
      <w:r w:rsidR="008F6937">
        <w:rPr>
          <w:sz w:val="24"/>
          <w:szCs w:val="24"/>
        </w:rPr>
        <w:lastRenderedPageBreak/>
        <w:t xml:space="preserve">benefits learning </w:t>
      </w:r>
      <w:r w:rsidR="007C4BD2">
        <w:rPr>
          <w:sz w:val="24"/>
          <w:szCs w:val="24"/>
        </w:rPr>
        <w:t>because</w:t>
      </w:r>
      <w:r w:rsidR="008F6937">
        <w:rPr>
          <w:sz w:val="24"/>
          <w:szCs w:val="24"/>
        </w:rPr>
        <w:t xml:space="preserve"> it does not address the three basic questions</w:t>
      </w:r>
      <w:r>
        <w:rPr>
          <w:sz w:val="24"/>
          <w:szCs w:val="24"/>
        </w:rPr>
        <w:t xml:space="preserve"> </w:t>
      </w:r>
      <w:r w:rsidR="008F6937">
        <w:rPr>
          <w:sz w:val="24"/>
          <w:szCs w:val="24"/>
        </w:rPr>
        <w:t xml:space="preserve">of </w:t>
      </w:r>
      <w:r w:rsidR="00D002AF" w:rsidRPr="00D002AF">
        <w:rPr>
          <w:i/>
          <w:sz w:val="24"/>
          <w:szCs w:val="24"/>
        </w:rPr>
        <w:t>Where am I going</w:t>
      </w:r>
      <w:proofErr w:type="gramStart"/>
      <w:r w:rsidR="003B191A">
        <w:rPr>
          <w:i/>
          <w:sz w:val="24"/>
          <w:szCs w:val="24"/>
        </w:rPr>
        <w:t>?</w:t>
      </w:r>
      <w:r w:rsidR="00D002AF" w:rsidRPr="00D002AF">
        <w:rPr>
          <w:sz w:val="24"/>
          <w:szCs w:val="24"/>
        </w:rPr>
        <w:t>,</w:t>
      </w:r>
      <w:proofErr w:type="gramEnd"/>
      <w:r w:rsidR="00D002AF" w:rsidRPr="00D002AF">
        <w:rPr>
          <w:sz w:val="24"/>
          <w:szCs w:val="24"/>
        </w:rPr>
        <w:t xml:space="preserve"> </w:t>
      </w:r>
      <w:r w:rsidR="00D002AF" w:rsidRPr="00D002AF">
        <w:rPr>
          <w:i/>
          <w:sz w:val="24"/>
          <w:szCs w:val="24"/>
        </w:rPr>
        <w:t>Where am I now</w:t>
      </w:r>
      <w:r w:rsidR="003B191A">
        <w:rPr>
          <w:i/>
          <w:sz w:val="24"/>
          <w:szCs w:val="24"/>
        </w:rPr>
        <w:t>?</w:t>
      </w:r>
      <w:r w:rsidR="00D002AF" w:rsidRPr="00D002AF">
        <w:rPr>
          <w:sz w:val="24"/>
          <w:szCs w:val="24"/>
        </w:rPr>
        <w:t xml:space="preserve">, and </w:t>
      </w:r>
      <w:r w:rsidR="00D002AF" w:rsidRPr="00D002AF">
        <w:rPr>
          <w:i/>
          <w:sz w:val="24"/>
          <w:szCs w:val="24"/>
        </w:rPr>
        <w:t>What do I do next</w:t>
      </w:r>
      <w:r w:rsidR="003B191A">
        <w:rPr>
          <w:i/>
          <w:sz w:val="24"/>
          <w:szCs w:val="24"/>
        </w:rPr>
        <w:t>?</w:t>
      </w:r>
      <w:r w:rsidR="00D002AF">
        <w:rPr>
          <w:sz w:val="24"/>
          <w:szCs w:val="24"/>
        </w:rPr>
        <w:t xml:space="preserve">. When combined with </w:t>
      </w:r>
      <w:r w:rsidR="003B191A">
        <w:rPr>
          <w:sz w:val="24"/>
          <w:szCs w:val="24"/>
        </w:rPr>
        <w:t>t</w:t>
      </w:r>
      <w:r w:rsidR="00D002AF">
        <w:rPr>
          <w:sz w:val="24"/>
          <w:szCs w:val="24"/>
        </w:rPr>
        <w:t>ask</w:t>
      </w:r>
      <w:r w:rsidR="003B191A">
        <w:rPr>
          <w:sz w:val="24"/>
          <w:szCs w:val="24"/>
        </w:rPr>
        <w:t>-</w:t>
      </w:r>
      <w:r w:rsidR="00D002AF">
        <w:rPr>
          <w:sz w:val="24"/>
          <w:szCs w:val="24"/>
        </w:rPr>
        <w:t xml:space="preserve">level feedback, </w:t>
      </w:r>
      <w:r w:rsidR="003B191A">
        <w:rPr>
          <w:sz w:val="24"/>
          <w:szCs w:val="24"/>
        </w:rPr>
        <w:t>s</w:t>
      </w:r>
      <w:r w:rsidR="00D002AF">
        <w:rPr>
          <w:sz w:val="24"/>
          <w:szCs w:val="24"/>
        </w:rPr>
        <w:t>elf</w:t>
      </w:r>
      <w:r w:rsidR="003B191A">
        <w:rPr>
          <w:sz w:val="24"/>
          <w:szCs w:val="24"/>
        </w:rPr>
        <w:t>-</w:t>
      </w:r>
      <w:r w:rsidR="00D002AF">
        <w:rPr>
          <w:sz w:val="24"/>
          <w:szCs w:val="24"/>
        </w:rPr>
        <w:t xml:space="preserve">level feedback unfortunately reduces or negates </w:t>
      </w:r>
      <w:r w:rsidR="007C4BD2">
        <w:rPr>
          <w:sz w:val="24"/>
          <w:szCs w:val="24"/>
        </w:rPr>
        <w:t xml:space="preserve">potential </w:t>
      </w:r>
      <w:r w:rsidR="00D002AF">
        <w:rPr>
          <w:sz w:val="24"/>
          <w:szCs w:val="24"/>
        </w:rPr>
        <w:t>benefits to learning</w:t>
      </w:r>
      <w:r w:rsidR="007C657F">
        <w:rPr>
          <w:sz w:val="24"/>
          <w:szCs w:val="24"/>
        </w:rPr>
        <w:t>.</w:t>
      </w:r>
    </w:p>
    <w:p w14:paraId="0619D2FA" w14:textId="75B26AA0" w:rsidR="007C4BD2" w:rsidRDefault="00D76C88" w:rsidP="00170947">
      <w:pPr>
        <w:pStyle w:val="Apply-Answers"/>
        <w:numPr>
          <w:ilvl w:val="0"/>
          <w:numId w:val="21"/>
        </w:numPr>
        <w:ind w:left="1080"/>
        <w:rPr>
          <w:sz w:val="24"/>
          <w:szCs w:val="24"/>
        </w:rPr>
      </w:pPr>
      <w:r>
        <w:rPr>
          <w:sz w:val="24"/>
          <w:szCs w:val="24"/>
        </w:rPr>
        <w:t>Task</w:t>
      </w:r>
      <w:r w:rsidR="003B191A">
        <w:rPr>
          <w:sz w:val="24"/>
          <w:szCs w:val="24"/>
        </w:rPr>
        <w:t>-</w:t>
      </w:r>
      <w:r>
        <w:rPr>
          <w:sz w:val="24"/>
          <w:szCs w:val="24"/>
        </w:rPr>
        <w:t xml:space="preserve">level feedback. The task the student performed is </w:t>
      </w:r>
      <w:r w:rsidR="00053F59">
        <w:rPr>
          <w:sz w:val="24"/>
          <w:szCs w:val="24"/>
        </w:rPr>
        <w:t xml:space="preserve">a </w:t>
      </w:r>
      <w:r>
        <w:rPr>
          <w:sz w:val="24"/>
          <w:szCs w:val="24"/>
        </w:rPr>
        <w:t>procedural</w:t>
      </w:r>
      <w:r w:rsidR="00053F59">
        <w:rPr>
          <w:sz w:val="24"/>
          <w:szCs w:val="24"/>
        </w:rPr>
        <w:t xml:space="preserve"> skill</w:t>
      </w:r>
      <w:r>
        <w:rPr>
          <w:sz w:val="24"/>
          <w:szCs w:val="24"/>
        </w:rPr>
        <w:t xml:space="preserve">: </w:t>
      </w:r>
      <w:r w:rsidR="003B191A">
        <w:rPr>
          <w:sz w:val="24"/>
          <w:szCs w:val="24"/>
        </w:rPr>
        <w:t>G</w:t>
      </w:r>
      <w:r>
        <w:rPr>
          <w:sz w:val="24"/>
          <w:szCs w:val="24"/>
        </w:rPr>
        <w:t xml:space="preserve">iven the location of a nearby </w:t>
      </w:r>
      <w:r w:rsidR="00053F59">
        <w:rPr>
          <w:sz w:val="24"/>
          <w:szCs w:val="24"/>
        </w:rPr>
        <w:t>low</w:t>
      </w:r>
      <w:r w:rsidR="003B191A">
        <w:rPr>
          <w:sz w:val="24"/>
          <w:szCs w:val="24"/>
        </w:rPr>
        <w:t>-</w:t>
      </w:r>
      <w:r w:rsidR="00053F59">
        <w:rPr>
          <w:sz w:val="24"/>
          <w:szCs w:val="24"/>
        </w:rPr>
        <w:t>pressure system, determine from which direction the wind will be blowing.</w:t>
      </w:r>
    </w:p>
    <w:p w14:paraId="27BF7CFD" w14:textId="63F4F6F4" w:rsidR="00053F59" w:rsidRDefault="00053F59" w:rsidP="00170947">
      <w:pPr>
        <w:pStyle w:val="Apply-Answers"/>
        <w:numPr>
          <w:ilvl w:val="0"/>
          <w:numId w:val="21"/>
        </w:numPr>
        <w:ind w:left="1080"/>
        <w:rPr>
          <w:sz w:val="24"/>
          <w:szCs w:val="24"/>
        </w:rPr>
      </w:pPr>
      <w:r>
        <w:rPr>
          <w:sz w:val="24"/>
          <w:szCs w:val="24"/>
        </w:rPr>
        <w:t>Process</w:t>
      </w:r>
      <w:r w:rsidR="003B191A">
        <w:rPr>
          <w:sz w:val="24"/>
          <w:szCs w:val="24"/>
        </w:rPr>
        <w:t>-</w:t>
      </w:r>
      <w:r>
        <w:rPr>
          <w:sz w:val="24"/>
          <w:szCs w:val="24"/>
        </w:rPr>
        <w:t xml:space="preserve">level feedback. Here the teacher is focusing on the underlying </w:t>
      </w:r>
      <w:r w:rsidR="00DC3A8D" w:rsidRPr="00DC3A8D">
        <w:rPr>
          <w:sz w:val="24"/>
          <w:szCs w:val="24"/>
        </w:rPr>
        <w:t xml:space="preserve">framework that provides meaning and coherence to </w:t>
      </w:r>
      <w:r w:rsidR="00DC3A8D">
        <w:rPr>
          <w:sz w:val="24"/>
          <w:szCs w:val="24"/>
        </w:rPr>
        <w:t>the task</w:t>
      </w:r>
      <w:r w:rsidR="003B191A">
        <w:rPr>
          <w:sz w:val="24"/>
          <w:szCs w:val="24"/>
        </w:rPr>
        <w:t xml:space="preserve">. Specific focus is on </w:t>
      </w:r>
      <w:r w:rsidR="00DC3A8D">
        <w:rPr>
          <w:sz w:val="24"/>
          <w:szCs w:val="24"/>
        </w:rPr>
        <w:t xml:space="preserve">understanding how </w:t>
      </w:r>
      <w:r w:rsidR="006433D7">
        <w:rPr>
          <w:sz w:val="24"/>
          <w:szCs w:val="24"/>
        </w:rPr>
        <w:t xml:space="preserve">the </w:t>
      </w:r>
      <w:r w:rsidR="00DC3A8D">
        <w:rPr>
          <w:sz w:val="24"/>
          <w:szCs w:val="24"/>
        </w:rPr>
        <w:t xml:space="preserve">rotation of the Earth results </w:t>
      </w:r>
      <w:r w:rsidR="006433D7">
        <w:rPr>
          <w:sz w:val="24"/>
          <w:szCs w:val="24"/>
        </w:rPr>
        <w:t>in rotation of air around a low</w:t>
      </w:r>
      <w:r w:rsidR="003B191A">
        <w:rPr>
          <w:sz w:val="24"/>
          <w:szCs w:val="24"/>
        </w:rPr>
        <w:t>-</w:t>
      </w:r>
      <w:r w:rsidR="006433D7">
        <w:rPr>
          <w:sz w:val="24"/>
          <w:szCs w:val="24"/>
        </w:rPr>
        <w:t xml:space="preserve">pressure center because </w:t>
      </w:r>
      <w:r w:rsidR="00DF6FB3">
        <w:rPr>
          <w:sz w:val="24"/>
          <w:szCs w:val="24"/>
        </w:rPr>
        <w:t xml:space="preserve">it causes </w:t>
      </w:r>
      <w:r w:rsidR="003B191A">
        <w:rPr>
          <w:sz w:val="24"/>
          <w:szCs w:val="24"/>
        </w:rPr>
        <w:t xml:space="preserve">the </w:t>
      </w:r>
      <w:r w:rsidR="00DC3A8D">
        <w:rPr>
          <w:sz w:val="24"/>
          <w:szCs w:val="24"/>
        </w:rPr>
        <w:t>atmosphere closer to the equato</w:t>
      </w:r>
      <w:r w:rsidR="00DF6FB3">
        <w:rPr>
          <w:sz w:val="24"/>
          <w:szCs w:val="24"/>
        </w:rPr>
        <w:t>r to move at a faster speed than</w:t>
      </w:r>
      <w:r w:rsidR="00DC3A8D">
        <w:rPr>
          <w:sz w:val="24"/>
          <w:szCs w:val="24"/>
        </w:rPr>
        <w:t xml:space="preserve"> </w:t>
      </w:r>
      <w:r w:rsidR="003B191A">
        <w:rPr>
          <w:sz w:val="24"/>
          <w:szCs w:val="24"/>
        </w:rPr>
        <w:t xml:space="preserve">the </w:t>
      </w:r>
      <w:r w:rsidR="00DC3A8D">
        <w:rPr>
          <w:sz w:val="24"/>
          <w:szCs w:val="24"/>
        </w:rPr>
        <w:t xml:space="preserve">atmosphere closer to either Earth’s north or </w:t>
      </w:r>
      <w:proofErr w:type="gramStart"/>
      <w:r w:rsidR="00DC3A8D">
        <w:rPr>
          <w:sz w:val="24"/>
          <w:szCs w:val="24"/>
        </w:rPr>
        <w:t>south pole</w:t>
      </w:r>
      <w:proofErr w:type="gramEnd"/>
      <w:r w:rsidR="00DC3A8D">
        <w:rPr>
          <w:sz w:val="24"/>
          <w:szCs w:val="24"/>
        </w:rPr>
        <w:t>.</w:t>
      </w:r>
    </w:p>
    <w:p w14:paraId="782ACA47" w14:textId="47B2DBBC" w:rsidR="00D42301" w:rsidRPr="00232ACC" w:rsidRDefault="00D42301" w:rsidP="00170947">
      <w:pPr>
        <w:pStyle w:val="Apply-Answers"/>
        <w:numPr>
          <w:ilvl w:val="0"/>
          <w:numId w:val="21"/>
        </w:numPr>
        <w:ind w:left="1080"/>
        <w:rPr>
          <w:sz w:val="24"/>
          <w:szCs w:val="24"/>
        </w:rPr>
      </w:pPr>
      <w:r>
        <w:rPr>
          <w:sz w:val="24"/>
          <w:szCs w:val="24"/>
        </w:rPr>
        <w:t>Self-regulation level feedback. More tha</w:t>
      </w:r>
      <w:r w:rsidR="003B191A">
        <w:rPr>
          <w:sz w:val="24"/>
          <w:szCs w:val="24"/>
        </w:rPr>
        <w:t>n</w:t>
      </w:r>
      <w:r>
        <w:rPr>
          <w:sz w:val="24"/>
          <w:szCs w:val="24"/>
        </w:rPr>
        <w:t xml:space="preserve"> the teacher’s other comments, this one sets up students to </w:t>
      </w:r>
      <w:r w:rsidR="00F7705B">
        <w:rPr>
          <w:sz w:val="24"/>
          <w:szCs w:val="24"/>
        </w:rPr>
        <w:t xml:space="preserve">employ the three phases of self-regulation: planning, practice, and evaluation. For instance, to address the problem the teacher presented, students must plan their action by </w:t>
      </w:r>
      <w:r w:rsidR="00912503">
        <w:rPr>
          <w:sz w:val="24"/>
          <w:szCs w:val="24"/>
        </w:rPr>
        <w:t xml:space="preserve">establishing specific goals that distinguish </w:t>
      </w:r>
      <w:proofErr w:type="gramStart"/>
      <w:r w:rsidR="00912503" w:rsidRPr="00912503">
        <w:rPr>
          <w:i/>
          <w:sz w:val="24"/>
          <w:szCs w:val="24"/>
        </w:rPr>
        <w:t>Where</w:t>
      </w:r>
      <w:proofErr w:type="gramEnd"/>
      <w:r w:rsidR="00912503" w:rsidRPr="00912503">
        <w:rPr>
          <w:i/>
          <w:sz w:val="24"/>
          <w:szCs w:val="24"/>
        </w:rPr>
        <w:t xml:space="preserve"> I am now</w:t>
      </w:r>
      <w:r w:rsidR="003B191A">
        <w:rPr>
          <w:i/>
          <w:sz w:val="24"/>
          <w:szCs w:val="24"/>
        </w:rPr>
        <w:t>?</w:t>
      </w:r>
      <w:r w:rsidR="00912503">
        <w:rPr>
          <w:sz w:val="24"/>
          <w:szCs w:val="24"/>
        </w:rPr>
        <w:t xml:space="preserve"> </w:t>
      </w:r>
      <w:proofErr w:type="gramStart"/>
      <w:r w:rsidR="00912503">
        <w:rPr>
          <w:sz w:val="24"/>
          <w:szCs w:val="24"/>
        </w:rPr>
        <w:t>from</w:t>
      </w:r>
      <w:proofErr w:type="gramEnd"/>
      <w:r w:rsidR="00912503">
        <w:rPr>
          <w:sz w:val="24"/>
          <w:szCs w:val="24"/>
        </w:rPr>
        <w:t xml:space="preserve"> </w:t>
      </w:r>
      <w:r w:rsidR="00912503" w:rsidRPr="00912503">
        <w:rPr>
          <w:i/>
          <w:sz w:val="24"/>
          <w:szCs w:val="24"/>
        </w:rPr>
        <w:t>Where I am going</w:t>
      </w:r>
      <w:r w:rsidR="003B191A">
        <w:rPr>
          <w:i/>
          <w:sz w:val="24"/>
          <w:szCs w:val="24"/>
        </w:rPr>
        <w:t>?</w:t>
      </w:r>
      <w:r w:rsidR="00912503">
        <w:rPr>
          <w:sz w:val="24"/>
          <w:szCs w:val="24"/>
        </w:rPr>
        <w:t xml:space="preserve">, and then establish a strategy that helps address </w:t>
      </w:r>
      <w:r w:rsidR="00912503" w:rsidRPr="00912503">
        <w:rPr>
          <w:i/>
          <w:sz w:val="24"/>
          <w:szCs w:val="24"/>
        </w:rPr>
        <w:t>What do I do next</w:t>
      </w:r>
      <w:r w:rsidR="003B191A">
        <w:rPr>
          <w:i/>
          <w:sz w:val="24"/>
          <w:szCs w:val="24"/>
        </w:rPr>
        <w:t>?</w:t>
      </w:r>
      <w:r w:rsidR="00912503">
        <w:rPr>
          <w:sz w:val="24"/>
          <w:szCs w:val="24"/>
        </w:rPr>
        <w:t xml:space="preserve">. </w:t>
      </w:r>
      <w:r>
        <w:rPr>
          <w:sz w:val="24"/>
          <w:szCs w:val="24"/>
        </w:rPr>
        <w:t xml:space="preserve"> </w:t>
      </w:r>
    </w:p>
    <w:p w14:paraId="1C9EF3DD" w14:textId="77777777" w:rsidR="00F61D30" w:rsidRDefault="00F61D30" w:rsidP="00EE27E9">
      <w:pPr>
        <w:pStyle w:val="Heading2"/>
      </w:pPr>
      <w:r>
        <w:t>Summary</w:t>
      </w:r>
    </w:p>
    <w:p w14:paraId="18FE38AF" w14:textId="77777777" w:rsidR="00C2211A" w:rsidRDefault="00E405CE" w:rsidP="00F634EF">
      <w:pPr>
        <w:spacing w:before="120" w:after="0"/>
      </w:pPr>
      <w:r>
        <w:rPr>
          <w:rFonts w:ascii="Times New Roman" w:hAnsi="Times New Roman"/>
        </w:rPr>
        <w:t>The purpose of feedback is to</w:t>
      </w:r>
      <w:r w:rsidR="00EE27E9">
        <w:rPr>
          <w:rFonts w:ascii="Times New Roman" w:hAnsi="Times New Roman"/>
        </w:rPr>
        <w:t xml:space="preserve"> facilitate learning, specifically </w:t>
      </w:r>
      <w:r w:rsidR="009709BD">
        <w:rPr>
          <w:rFonts w:ascii="Times New Roman" w:hAnsi="Times New Roman"/>
        </w:rPr>
        <w:t>by reducing</w:t>
      </w:r>
      <w:r w:rsidR="00EE27E9">
        <w:rPr>
          <w:rFonts w:ascii="Times New Roman" w:hAnsi="Times New Roman"/>
        </w:rPr>
        <w:t xml:space="preserve"> discrepancies between desired goals and what students have presently learned. </w:t>
      </w:r>
      <w:r w:rsidR="009709BD" w:rsidRPr="00070285">
        <w:rPr>
          <w:b/>
          <w:bCs/>
          <w:color w:val="4F81BD" w:themeColor="accent1"/>
        </w:rPr>
        <w:t xml:space="preserve">Figure 1 </w:t>
      </w:r>
      <w:r w:rsidR="009709BD" w:rsidRPr="00070285">
        <w:rPr>
          <w:b/>
          <w:bCs/>
          <w:color w:val="4F81BD" w:themeColor="accent1"/>
        </w:rPr>
        <w:sym w:font="Wingdings 2" w:char="F031"/>
      </w:r>
      <w:r w:rsidR="009709BD" w:rsidRPr="00070285">
        <w:t xml:space="preserve"> provides a representation of </w:t>
      </w:r>
      <w:r w:rsidR="009709BD">
        <w:t xml:space="preserve">a model proposed by </w:t>
      </w:r>
      <w:r w:rsidR="009709BD" w:rsidRPr="00070285">
        <w:t xml:space="preserve">Hattie and </w:t>
      </w:r>
      <w:proofErr w:type="spellStart"/>
      <w:r w:rsidR="009709BD" w:rsidRPr="00070285">
        <w:t>Timperley</w:t>
      </w:r>
      <w:proofErr w:type="spellEnd"/>
      <w:r w:rsidR="009709BD" w:rsidRPr="00070285">
        <w:t xml:space="preserve"> (2007)</w:t>
      </w:r>
      <w:r w:rsidR="009709BD">
        <w:t xml:space="preserve"> </w:t>
      </w:r>
      <w:r w:rsidR="002B5803">
        <w:t>that describes</w:t>
      </w:r>
      <w:r w:rsidR="009709BD">
        <w:t xml:space="preserve"> how feedback works. </w:t>
      </w:r>
      <w:r w:rsidR="00D43D76">
        <w:t xml:space="preserve">The model </w:t>
      </w:r>
      <w:r w:rsidR="002B5803">
        <w:t>points out</w:t>
      </w:r>
      <w:r w:rsidR="00D43D76">
        <w:t xml:space="preserve"> that students </w:t>
      </w:r>
      <w:r w:rsidR="002B5803">
        <w:t xml:space="preserve">can </w:t>
      </w:r>
      <w:r w:rsidR="0015179B">
        <w:t>facilitate</w:t>
      </w:r>
      <w:r w:rsidR="00D43D76">
        <w:t xml:space="preserve"> learning by employing effective </w:t>
      </w:r>
      <w:r w:rsidR="002B5803">
        <w:t xml:space="preserve">learning </w:t>
      </w:r>
      <w:r w:rsidR="00D43D76">
        <w:t xml:space="preserve">strategies, but can </w:t>
      </w:r>
      <w:r w:rsidR="002B5803">
        <w:t>degrade</w:t>
      </w:r>
      <w:r w:rsidR="00D43D76">
        <w:t xml:space="preserve"> learning by abandoning, lowering, or blurring their goals</w:t>
      </w:r>
      <w:r w:rsidR="00ED21B0">
        <w:t xml:space="preserve">. Teachers facilitate learning </w:t>
      </w:r>
      <w:r w:rsidR="00A244F3">
        <w:t xml:space="preserve">by </w:t>
      </w:r>
      <w:r w:rsidR="0015179B">
        <w:t xml:space="preserve">providing appropriate challenging goals and by helping students reach these goals through effective learning strategies and feedback. </w:t>
      </w:r>
    </w:p>
    <w:p w14:paraId="6BD14B6B" w14:textId="1FEEC40E" w:rsidR="00ED0BDD" w:rsidRPr="005E6E26" w:rsidRDefault="0015179B" w:rsidP="00F634EF">
      <w:pPr>
        <w:spacing w:before="120" w:after="0"/>
        <w:rPr>
          <w:rFonts w:ascii="Times New Roman" w:hAnsi="Times New Roman" w:cs="Times New Roman"/>
        </w:rPr>
      </w:pPr>
      <w:r w:rsidRPr="005E6E26">
        <w:rPr>
          <w:rFonts w:ascii="Times New Roman" w:hAnsi="Times New Roman" w:cs="Times New Roman"/>
        </w:rPr>
        <w:t xml:space="preserve">To provide effective feedback, the focus must always be on answering three questions: </w:t>
      </w:r>
      <w:r w:rsidRPr="005E6E26">
        <w:rPr>
          <w:rFonts w:ascii="Times New Roman" w:hAnsi="Times New Roman" w:cs="Times New Roman"/>
          <w:i/>
        </w:rPr>
        <w:t>Where am I going</w:t>
      </w:r>
      <w:proofErr w:type="gramStart"/>
      <w:r w:rsidR="003B191A" w:rsidRPr="005E6E26">
        <w:rPr>
          <w:rFonts w:ascii="Times New Roman" w:hAnsi="Times New Roman" w:cs="Times New Roman"/>
          <w:i/>
        </w:rPr>
        <w:t>?</w:t>
      </w:r>
      <w:r w:rsidRPr="005E6E26">
        <w:rPr>
          <w:rFonts w:ascii="Times New Roman" w:hAnsi="Times New Roman" w:cs="Times New Roman"/>
        </w:rPr>
        <w:t>,</w:t>
      </w:r>
      <w:proofErr w:type="gramEnd"/>
      <w:r w:rsidRPr="005E6E26">
        <w:rPr>
          <w:rFonts w:ascii="Times New Roman" w:hAnsi="Times New Roman" w:cs="Times New Roman"/>
        </w:rPr>
        <w:t xml:space="preserve"> </w:t>
      </w:r>
      <w:r w:rsidRPr="005E6E26">
        <w:rPr>
          <w:rFonts w:ascii="Times New Roman" w:hAnsi="Times New Roman" w:cs="Times New Roman"/>
          <w:i/>
        </w:rPr>
        <w:t>Where am I now</w:t>
      </w:r>
      <w:r w:rsidR="003B191A" w:rsidRPr="005E6E26">
        <w:rPr>
          <w:rFonts w:ascii="Times New Roman" w:hAnsi="Times New Roman" w:cs="Times New Roman"/>
          <w:i/>
        </w:rPr>
        <w:t>?</w:t>
      </w:r>
      <w:r w:rsidRPr="005E6E26">
        <w:rPr>
          <w:rFonts w:ascii="Times New Roman" w:hAnsi="Times New Roman" w:cs="Times New Roman"/>
        </w:rPr>
        <w:t xml:space="preserve">, and </w:t>
      </w:r>
      <w:r w:rsidRPr="005E6E26">
        <w:rPr>
          <w:rFonts w:ascii="Times New Roman" w:hAnsi="Times New Roman" w:cs="Times New Roman"/>
          <w:i/>
        </w:rPr>
        <w:t>What do I do next</w:t>
      </w:r>
      <w:r w:rsidR="003B191A" w:rsidRPr="005E6E26">
        <w:rPr>
          <w:rFonts w:ascii="Times New Roman" w:hAnsi="Times New Roman" w:cs="Times New Roman"/>
          <w:i/>
        </w:rPr>
        <w:t>?</w:t>
      </w:r>
      <w:r w:rsidRPr="005E6E26">
        <w:rPr>
          <w:rFonts w:ascii="Times New Roman" w:hAnsi="Times New Roman" w:cs="Times New Roman"/>
        </w:rPr>
        <w:t xml:space="preserve">. </w:t>
      </w:r>
      <w:r w:rsidR="002A3F0C" w:rsidRPr="005E6E26">
        <w:rPr>
          <w:rFonts w:ascii="Times New Roman" w:hAnsi="Times New Roman" w:cs="Times New Roman"/>
        </w:rPr>
        <w:t xml:space="preserve">Based on their extensive review of research, Hattie and </w:t>
      </w:r>
      <w:proofErr w:type="spellStart"/>
      <w:r w:rsidR="002A3F0C" w:rsidRPr="005E6E26">
        <w:rPr>
          <w:rFonts w:ascii="Times New Roman" w:hAnsi="Times New Roman" w:cs="Times New Roman"/>
        </w:rPr>
        <w:t>Timperley</w:t>
      </w:r>
      <w:proofErr w:type="spellEnd"/>
      <w:r w:rsidR="002A3F0C" w:rsidRPr="005E6E26">
        <w:rPr>
          <w:rFonts w:ascii="Times New Roman" w:hAnsi="Times New Roman" w:cs="Times New Roman"/>
        </w:rPr>
        <w:t xml:space="preserve"> propose</w:t>
      </w:r>
      <w:r w:rsidR="003B191A" w:rsidRPr="005E6E26">
        <w:rPr>
          <w:rFonts w:ascii="Times New Roman" w:hAnsi="Times New Roman" w:cs="Times New Roman"/>
        </w:rPr>
        <w:t>d</w:t>
      </w:r>
      <w:r w:rsidR="002A3F0C" w:rsidRPr="005E6E26">
        <w:rPr>
          <w:rFonts w:ascii="Times New Roman" w:hAnsi="Times New Roman" w:cs="Times New Roman"/>
        </w:rPr>
        <w:t xml:space="preserve"> that </w:t>
      </w:r>
      <w:r w:rsidR="00ED0BDD" w:rsidRPr="005E6E26">
        <w:rPr>
          <w:rFonts w:ascii="Times New Roman" w:hAnsi="Times New Roman" w:cs="Times New Roman"/>
        </w:rPr>
        <w:t>feedback to students</w:t>
      </w:r>
      <w:r w:rsidR="002A3F0C" w:rsidRPr="005E6E26">
        <w:rPr>
          <w:rFonts w:ascii="Times New Roman" w:hAnsi="Times New Roman" w:cs="Times New Roman"/>
        </w:rPr>
        <w:t xml:space="preserve"> </w:t>
      </w:r>
      <w:proofErr w:type="gramStart"/>
      <w:r w:rsidR="002A3F0C" w:rsidRPr="005E6E26">
        <w:rPr>
          <w:rFonts w:ascii="Times New Roman" w:hAnsi="Times New Roman" w:cs="Times New Roman"/>
        </w:rPr>
        <w:t>can</w:t>
      </w:r>
      <w:proofErr w:type="gramEnd"/>
      <w:r w:rsidR="002A3F0C" w:rsidRPr="005E6E26">
        <w:rPr>
          <w:rFonts w:ascii="Times New Roman" w:hAnsi="Times New Roman" w:cs="Times New Roman"/>
        </w:rPr>
        <w:t xml:space="preserve"> be addressed at </w:t>
      </w:r>
      <w:r w:rsidR="00A910D1" w:rsidRPr="005E6E26">
        <w:rPr>
          <w:rFonts w:ascii="Times New Roman" w:hAnsi="Times New Roman" w:cs="Times New Roman"/>
        </w:rPr>
        <w:t xml:space="preserve">the four levels we have discussed: </w:t>
      </w:r>
      <w:r w:rsidR="007C5AE2" w:rsidRPr="005E6E26">
        <w:rPr>
          <w:rFonts w:ascii="Times New Roman" w:hAnsi="Times New Roman" w:cs="Times New Roman"/>
        </w:rPr>
        <w:t>t</w:t>
      </w:r>
      <w:r w:rsidR="00A910D1" w:rsidRPr="005E6E26">
        <w:rPr>
          <w:rFonts w:ascii="Times New Roman" w:hAnsi="Times New Roman" w:cs="Times New Roman"/>
        </w:rPr>
        <w:t xml:space="preserve">ask, </w:t>
      </w:r>
      <w:r w:rsidR="007C5AE2" w:rsidRPr="005E6E26">
        <w:rPr>
          <w:rFonts w:ascii="Times New Roman" w:hAnsi="Times New Roman" w:cs="Times New Roman"/>
        </w:rPr>
        <w:t>p</w:t>
      </w:r>
      <w:r w:rsidR="00A910D1" w:rsidRPr="005E6E26">
        <w:rPr>
          <w:rFonts w:ascii="Times New Roman" w:hAnsi="Times New Roman" w:cs="Times New Roman"/>
        </w:rPr>
        <w:t xml:space="preserve">rocess, </w:t>
      </w:r>
      <w:r w:rsidR="007C5AE2" w:rsidRPr="005E6E26">
        <w:rPr>
          <w:rFonts w:ascii="Times New Roman" w:hAnsi="Times New Roman" w:cs="Times New Roman"/>
        </w:rPr>
        <w:t>s</w:t>
      </w:r>
      <w:r w:rsidR="00A910D1" w:rsidRPr="005E6E26">
        <w:rPr>
          <w:rFonts w:ascii="Times New Roman" w:hAnsi="Times New Roman" w:cs="Times New Roman"/>
        </w:rPr>
        <w:t>elf-regulation</w:t>
      </w:r>
      <w:r w:rsidR="007C5AE2" w:rsidRPr="005E6E26">
        <w:rPr>
          <w:rFonts w:ascii="Times New Roman" w:hAnsi="Times New Roman" w:cs="Times New Roman"/>
        </w:rPr>
        <w:t>, and s</w:t>
      </w:r>
      <w:r w:rsidR="00A910D1" w:rsidRPr="005E6E26">
        <w:rPr>
          <w:rFonts w:ascii="Times New Roman" w:hAnsi="Times New Roman" w:cs="Times New Roman"/>
        </w:rPr>
        <w:t xml:space="preserve">elf. </w:t>
      </w:r>
    </w:p>
    <w:p w14:paraId="57472A67" w14:textId="227CA089" w:rsidR="00586D7B" w:rsidRPr="005E6E26" w:rsidRDefault="00E44E42" w:rsidP="00F634EF">
      <w:pPr>
        <w:spacing w:before="120" w:after="0"/>
        <w:rPr>
          <w:rFonts w:ascii="Times New Roman" w:hAnsi="Times New Roman" w:cs="Times New Roman"/>
        </w:rPr>
      </w:pPr>
      <w:r w:rsidRPr="005E6E26">
        <w:rPr>
          <w:rFonts w:ascii="Times New Roman" w:hAnsi="Times New Roman" w:cs="Times New Roman"/>
        </w:rPr>
        <w:t xml:space="preserve">Feedback at the </w:t>
      </w:r>
      <w:r w:rsidR="007C5AE2" w:rsidRPr="005E6E26">
        <w:rPr>
          <w:rFonts w:ascii="Times New Roman" w:hAnsi="Times New Roman" w:cs="Times New Roman"/>
        </w:rPr>
        <w:t>t</w:t>
      </w:r>
      <w:r w:rsidR="00014B39" w:rsidRPr="005E6E26">
        <w:rPr>
          <w:rFonts w:ascii="Times New Roman" w:hAnsi="Times New Roman" w:cs="Times New Roman"/>
        </w:rPr>
        <w:t xml:space="preserve">ask level </w:t>
      </w:r>
      <w:r w:rsidR="00011495" w:rsidRPr="005E6E26">
        <w:rPr>
          <w:rFonts w:ascii="Times New Roman" w:hAnsi="Times New Roman" w:cs="Times New Roman"/>
        </w:rPr>
        <w:t>directly addresses</w:t>
      </w:r>
      <w:r w:rsidR="00014B39" w:rsidRPr="005E6E26">
        <w:rPr>
          <w:rFonts w:ascii="Times New Roman" w:hAnsi="Times New Roman" w:cs="Times New Roman"/>
        </w:rPr>
        <w:t xml:space="preserve"> student</w:t>
      </w:r>
      <w:r w:rsidR="00011495" w:rsidRPr="005E6E26">
        <w:rPr>
          <w:rFonts w:ascii="Times New Roman" w:hAnsi="Times New Roman" w:cs="Times New Roman"/>
        </w:rPr>
        <w:t xml:space="preserve"> performance on the task specified by the goal, again by answering the set of three questions we have presented. Feedback at the </w:t>
      </w:r>
      <w:r w:rsidR="007C5AE2" w:rsidRPr="005E6E26">
        <w:rPr>
          <w:rFonts w:ascii="Times New Roman" w:hAnsi="Times New Roman" w:cs="Times New Roman"/>
        </w:rPr>
        <w:t>p</w:t>
      </w:r>
      <w:r w:rsidR="00011495" w:rsidRPr="005E6E26">
        <w:rPr>
          <w:rFonts w:ascii="Times New Roman" w:hAnsi="Times New Roman" w:cs="Times New Roman"/>
        </w:rPr>
        <w:t xml:space="preserve">rocess level </w:t>
      </w:r>
      <w:r w:rsidRPr="005E6E26">
        <w:rPr>
          <w:rFonts w:ascii="Times New Roman" w:hAnsi="Times New Roman" w:cs="Times New Roman"/>
        </w:rPr>
        <w:t xml:space="preserve">addresses the same three questions, but with a focus on the underlying framework that provides meaning and coherence to the tasks. Unlike the </w:t>
      </w:r>
      <w:r w:rsidR="007C5AE2" w:rsidRPr="005E6E26">
        <w:rPr>
          <w:rFonts w:ascii="Times New Roman" w:hAnsi="Times New Roman" w:cs="Times New Roman"/>
        </w:rPr>
        <w:t>t</w:t>
      </w:r>
      <w:r w:rsidRPr="005E6E26">
        <w:rPr>
          <w:rFonts w:ascii="Times New Roman" w:hAnsi="Times New Roman" w:cs="Times New Roman"/>
        </w:rPr>
        <w:t xml:space="preserve">ask and </w:t>
      </w:r>
      <w:r w:rsidR="007C5AE2" w:rsidRPr="005E6E26">
        <w:rPr>
          <w:rFonts w:ascii="Times New Roman" w:hAnsi="Times New Roman" w:cs="Times New Roman"/>
        </w:rPr>
        <w:t>p</w:t>
      </w:r>
      <w:r w:rsidRPr="005E6E26">
        <w:rPr>
          <w:rFonts w:ascii="Times New Roman" w:hAnsi="Times New Roman" w:cs="Times New Roman"/>
        </w:rPr>
        <w:t xml:space="preserve">rocess levels, </w:t>
      </w:r>
      <w:r w:rsidR="00ED0BDD" w:rsidRPr="005E6E26">
        <w:rPr>
          <w:rFonts w:ascii="Times New Roman" w:hAnsi="Times New Roman" w:cs="Times New Roman"/>
        </w:rPr>
        <w:t xml:space="preserve">the </w:t>
      </w:r>
      <w:r w:rsidRPr="005E6E26">
        <w:rPr>
          <w:rFonts w:ascii="Times New Roman" w:hAnsi="Times New Roman" w:cs="Times New Roman"/>
        </w:rPr>
        <w:t xml:space="preserve">self-regulation </w:t>
      </w:r>
      <w:r w:rsidR="00ED0BDD" w:rsidRPr="005E6E26">
        <w:rPr>
          <w:rFonts w:ascii="Times New Roman" w:hAnsi="Times New Roman" w:cs="Times New Roman"/>
        </w:rPr>
        <w:t>level does not directly pertain to the development of an</w:t>
      </w:r>
      <w:r w:rsidRPr="005E6E26">
        <w:rPr>
          <w:rFonts w:ascii="Times New Roman" w:hAnsi="Times New Roman" w:cs="Times New Roman"/>
        </w:rPr>
        <w:t xml:space="preserve"> academic skill. </w:t>
      </w:r>
      <w:r w:rsidR="00ED0BDD" w:rsidRPr="005E6E26">
        <w:rPr>
          <w:rFonts w:ascii="Times New Roman" w:hAnsi="Times New Roman" w:cs="Times New Roman"/>
        </w:rPr>
        <w:t>It is concerned instead with</w:t>
      </w:r>
      <w:r w:rsidR="00586D7B" w:rsidRPr="005E6E26">
        <w:rPr>
          <w:rFonts w:ascii="Times New Roman" w:hAnsi="Times New Roman" w:cs="Times New Roman"/>
        </w:rPr>
        <w:t xml:space="preserve"> a self-directed process that, when employed by students, significant</w:t>
      </w:r>
      <w:r w:rsidR="007C5AE2" w:rsidRPr="005E6E26">
        <w:rPr>
          <w:rFonts w:ascii="Times New Roman" w:hAnsi="Times New Roman" w:cs="Times New Roman"/>
        </w:rPr>
        <w:t>ly</w:t>
      </w:r>
      <w:r w:rsidR="00586D7B" w:rsidRPr="005E6E26">
        <w:rPr>
          <w:rFonts w:ascii="Times New Roman" w:hAnsi="Times New Roman" w:cs="Times New Roman"/>
        </w:rPr>
        <w:t xml:space="preserve"> improves the effectiveness and efficiency of learning. </w:t>
      </w:r>
    </w:p>
    <w:p w14:paraId="603285DC" w14:textId="4FF02B1B" w:rsidR="0015179B" w:rsidRPr="005E6E26" w:rsidRDefault="00586D7B" w:rsidP="00F634EF">
      <w:pPr>
        <w:spacing w:before="120" w:after="0"/>
        <w:rPr>
          <w:rFonts w:ascii="Times New Roman" w:hAnsi="Times New Roman" w:cs="Times New Roman"/>
        </w:rPr>
      </w:pPr>
      <w:r w:rsidRPr="005E6E26">
        <w:rPr>
          <w:rFonts w:ascii="Times New Roman" w:hAnsi="Times New Roman" w:cs="Times New Roman"/>
        </w:rPr>
        <w:t xml:space="preserve">The </w:t>
      </w:r>
      <w:r w:rsidR="00ED0BDD" w:rsidRPr="005E6E26">
        <w:rPr>
          <w:rFonts w:ascii="Times New Roman" w:hAnsi="Times New Roman" w:cs="Times New Roman"/>
        </w:rPr>
        <w:t>fourth</w:t>
      </w:r>
      <w:r w:rsidRPr="005E6E26">
        <w:rPr>
          <w:rFonts w:ascii="Times New Roman" w:hAnsi="Times New Roman" w:cs="Times New Roman"/>
        </w:rPr>
        <w:t xml:space="preserve"> level of feedback</w:t>
      </w:r>
      <w:r w:rsidR="009E57FD" w:rsidRPr="005E6E26">
        <w:rPr>
          <w:rFonts w:ascii="Times New Roman" w:hAnsi="Times New Roman" w:cs="Times New Roman"/>
        </w:rPr>
        <w:t xml:space="preserve">, </w:t>
      </w:r>
      <w:r w:rsidR="00184973" w:rsidRPr="005E6E26">
        <w:rPr>
          <w:rFonts w:ascii="Times New Roman" w:hAnsi="Times New Roman" w:cs="Times New Roman"/>
        </w:rPr>
        <w:t xml:space="preserve">pertaining to a student’s qualities </w:t>
      </w:r>
      <w:r w:rsidR="009E57FD" w:rsidRPr="005E6E26">
        <w:rPr>
          <w:rFonts w:ascii="Times New Roman" w:hAnsi="Times New Roman" w:cs="Times New Roman"/>
        </w:rPr>
        <w:t xml:space="preserve">as a person, </w:t>
      </w:r>
      <w:r w:rsidR="00184973" w:rsidRPr="005E6E26">
        <w:rPr>
          <w:rFonts w:ascii="Times New Roman" w:hAnsi="Times New Roman" w:cs="Times New Roman"/>
        </w:rPr>
        <w:t xml:space="preserve">can </w:t>
      </w:r>
      <w:r w:rsidR="00F71A4B" w:rsidRPr="005E6E26">
        <w:rPr>
          <w:rFonts w:ascii="Times New Roman" w:hAnsi="Times New Roman" w:cs="Times New Roman"/>
        </w:rPr>
        <w:t>convey</w:t>
      </w:r>
      <w:r w:rsidR="00184973" w:rsidRPr="005E6E26">
        <w:rPr>
          <w:rFonts w:ascii="Times New Roman" w:hAnsi="Times New Roman" w:cs="Times New Roman"/>
        </w:rPr>
        <w:t xml:space="preserve"> a teacher’s </w:t>
      </w:r>
      <w:r w:rsidR="00F71A4B" w:rsidRPr="005E6E26">
        <w:rPr>
          <w:rFonts w:ascii="Times New Roman" w:hAnsi="Times New Roman" w:cs="Times New Roman"/>
        </w:rPr>
        <w:t xml:space="preserve">positive or negative impression of the student. </w:t>
      </w:r>
      <w:r w:rsidR="00184973" w:rsidRPr="005E6E26">
        <w:rPr>
          <w:rFonts w:ascii="Times New Roman" w:hAnsi="Times New Roman" w:cs="Times New Roman"/>
        </w:rPr>
        <w:t>This level of feedback o</w:t>
      </w:r>
      <w:r w:rsidR="00F71A4B" w:rsidRPr="005E6E26">
        <w:rPr>
          <w:rFonts w:ascii="Times New Roman" w:hAnsi="Times New Roman" w:cs="Times New Roman"/>
        </w:rPr>
        <w:t xml:space="preserve">ften </w:t>
      </w:r>
      <w:r w:rsidR="00184973" w:rsidRPr="005E6E26">
        <w:rPr>
          <w:rFonts w:ascii="Times New Roman" w:hAnsi="Times New Roman" w:cs="Times New Roman"/>
        </w:rPr>
        <w:lastRenderedPageBreak/>
        <w:t>takes the form of praising the student. Although widely used in the classroom</w:t>
      </w:r>
      <w:r w:rsidR="00F71A4B" w:rsidRPr="005E6E26">
        <w:rPr>
          <w:rFonts w:ascii="Times New Roman" w:hAnsi="Times New Roman" w:cs="Times New Roman"/>
        </w:rPr>
        <w:t>, this level of feedback</w:t>
      </w:r>
      <w:r w:rsidRPr="005E6E26">
        <w:rPr>
          <w:rFonts w:ascii="Times New Roman" w:hAnsi="Times New Roman" w:cs="Times New Roman"/>
        </w:rPr>
        <w:t xml:space="preserve"> should be avoided. Research clearly shows that, when combined with </w:t>
      </w:r>
      <w:r w:rsidR="009E57FD" w:rsidRPr="005E6E26">
        <w:rPr>
          <w:rFonts w:ascii="Times New Roman" w:hAnsi="Times New Roman" w:cs="Times New Roman"/>
        </w:rPr>
        <w:t xml:space="preserve">feedback related to the task, </w:t>
      </w:r>
      <w:r w:rsidR="00184973" w:rsidRPr="005E6E26">
        <w:rPr>
          <w:rFonts w:ascii="Times New Roman" w:hAnsi="Times New Roman" w:cs="Times New Roman"/>
        </w:rPr>
        <w:t>feedback at the self level</w:t>
      </w:r>
      <w:r w:rsidR="00F71A4B" w:rsidRPr="005E6E26">
        <w:rPr>
          <w:rFonts w:ascii="Times New Roman" w:hAnsi="Times New Roman" w:cs="Times New Roman"/>
        </w:rPr>
        <w:t xml:space="preserve"> significantly reduces or annuls benefits to learning </w:t>
      </w:r>
      <w:r w:rsidR="00184973" w:rsidRPr="005E6E26">
        <w:rPr>
          <w:rFonts w:ascii="Times New Roman" w:hAnsi="Times New Roman" w:cs="Times New Roman"/>
        </w:rPr>
        <w:t xml:space="preserve">that are achieved by </w:t>
      </w:r>
      <w:r w:rsidR="00967371" w:rsidRPr="005E6E26">
        <w:rPr>
          <w:rFonts w:ascii="Times New Roman" w:hAnsi="Times New Roman" w:cs="Times New Roman"/>
        </w:rPr>
        <w:t xml:space="preserve">just </w:t>
      </w:r>
      <w:r w:rsidR="00184973" w:rsidRPr="005E6E26">
        <w:rPr>
          <w:rFonts w:ascii="Times New Roman" w:hAnsi="Times New Roman" w:cs="Times New Roman"/>
        </w:rPr>
        <w:t xml:space="preserve">providing </w:t>
      </w:r>
      <w:r w:rsidR="00F71A4B" w:rsidRPr="005E6E26">
        <w:rPr>
          <w:rFonts w:ascii="Times New Roman" w:hAnsi="Times New Roman" w:cs="Times New Roman"/>
        </w:rPr>
        <w:t xml:space="preserve">feedback </w:t>
      </w:r>
      <w:r w:rsidR="00967371" w:rsidRPr="005E6E26">
        <w:rPr>
          <w:rFonts w:ascii="Times New Roman" w:hAnsi="Times New Roman" w:cs="Times New Roman"/>
        </w:rPr>
        <w:t xml:space="preserve">directly </w:t>
      </w:r>
      <w:r w:rsidR="00F71A4B" w:rsidRPr="005E6E26">
        <w:rPr>
          <w:rFonts w:ascii="Times New Roman" w:hAnsi="Times New Roman" w:cs="Times New Roman"/>
        </w:rPr>
        <w:t xml:space="preserve">related to </w:t>
      </w:r>
      <w:r w:rsidR="00967371" w:rsidRPr="005E6E26">
        <w:rPr>
          <w:rFonts w:ascii="Times New Roman" w:hAnsi="Times New Roman" w:cs="Times New Roman"/>
        </w:rPr>
        <w:t xml:space="preserve">students’ </w:t>
      </w:r>
      <w:r w:rsidR="00F71A4B" w:rsidRPr="005E6E26">
        <w:rPr>
          <w:rFonts w:ascii="Times New Roman" w:hAnsi="Times New Roman" w:cs="Times New Roman"/>
        </w:rPr>
        <w:t xml:space="preserve">performance of the task. </w:t>
      </w:r>
      <w:r w:rsidR="005F20CE" w:rsidRPr="005E6E26">
        <w:rPr>
          <w:rFonts w:ascii="Times New Roman" w:hAnsi="Times New Roman" w:cs="Times New Roman"/>
        </w:rPr>
        <w:t xml:space="preserve">Praise and criticism of students play useful functions, but should occur away from feedback directly associated with formative assessments. </w:t>
      </w:r>
    </w:p>
    <w:p w14:paraId="0D463DF7" w14:textId="77777777" w:rsidR="004E00AA" w:rsidRPr="005E6E26" w:rsidRDefault="004E00AA">
      <w:pPr>
        <w:rPr>
          <w:rFonts w:ascii="Times New Roman" w:hAnsi="Times New Roman" w:cs="Times New Roman"/>
        </w:rPr>
      </w:pPr>
      <w:r w:rsidRPr="005E6E26">
        <w:rPr>
          <w:rFonts w:ascii="Times New Roman" w:hAnsi="Times New Roman" w:cs="Times New Roman"/>
        </w:rPr>
        <w:br w:type="page"/>
      </w:r>
    </w:p>
    <w:p w14:paraId="5AC3D591" w14:textId="77777777" w:rsidR="002C1864" w:rsidRPr="005D6E22" w:rsidRDefault="002C1864" w:rsidP="00EE27E9">
      <w:pPr>
        <w:pStyle w:val="Heading1"/>
      </w:pPr>
      <w:r>
        <w:lastRenderedPageBreak/>
        <w:t>References</w:t>
      </w:r>
    </w:p>
    <w:p w14:paraId="25E4F54B" w14:textId="365D0DD5" w:rsidR="00587623" w:rsidRPr="00587623" w:rsidRDefault="00587623" w:rsidP="00587623">
      <w:pPr>
        <w:spacing w:after="120"/>
        <w:ind w:left="360" w:hanging="360"/>
        <w:rPr>
          <w:rFonts w:ascii="Times New Roman" w:hAnsi="Times New Roman"/>
        </w:rPr>
      </w:pPr>
      <w:proofErr w:type="spellStart"/>
      <w:proofErr w:type="gramStart"/>
      <w:r w:rsidRPr="00587623">
        <w:rPr>
          <w:rFonts w:ascii="Times New Roman" w:hAnsi="Times New Roman"/>
          <w:bCs/>
        </w:rPr>
        <w:t>Bangert</w:t>
      </w:r>
      <w:proofErr w:type="spellEnd"/>
      <w:r w:rsidRPr="00587623">
        <w:rPr>
          <w:rFonts w:ascii="Times New Roman" w:hAnsi="Times New Roman"/>
          <w:bCs/>
        </w:rPr>
        <w:t xml:space="preserve">-Drowns, R. L., </w:t>
      </w:r>
      <w:proofErr w:type="spellStart"/>
      <w:r w:rsidRPr="00587623">
        <w:rPr>
          <w:rFonts w:ascii="Times New Roman" w:hAnsi="Times New Roman"/>
          <w:bCs/>
        </w:rPr>
        <w:t>Kulik</w:t>
      </w:r>
      <w:proofErr w:type="spellEnd"/>
      <w:r w:rsidRPr="00587623">
        <w:rPr>
          <w:rFonts w:ascii="Times New Roman" w:hAnsi="Times New Roman"/>
          <w:bCs/>
        </w:rPr>
        <w:t>, C. C</w:t>
      </w:r>
      <w:r w:rsidR="00C3367C">
        <w:rPr>
          <w:rFonts w:ascii="Times New Roman" w:hAnsi="Times New Roman"/>
          <w:bCs/>
        </w:rPr>
        <w:t>.</w:t>
      </w:r>
      <w:r w:rsidRPr="00587623">
        <w:rPr>
          <w:rFonts w:ascii="Times New Roman" w:hAnsi="Times New Roman"/>
          <w:bCs/>
        </w:rPr>
        <w:t xml:space="preserve">, </w:t>
      </w:r>
      <w:proofErr w:type="spellStart"/>
      <w:r w:rsidRPr="00587623">
        <w:rPr>
          <w:rFonts w:ascii="Times New Roman" w:hAnsi="Times New Roman"/>
          <w:bCs/>
        </w:rPr>
        <w:t>Kulik</w:t>
      </w:r>
      <w:proofErr w:type="spellEnd"/>
      <w:r w:rsidRPr="00587623">
        <w:rPr>
          <w:rFonts w:ascii="Times New Roman" w:hAnsi="Times New Roman"/>
          <w:bCs/>
        </w:rPr>
        <w:t>, J. A., &amp; Morgan, M. T. (1991).</w:t>
      </w:r>
      <w:proofErr w:type="gramEnd"/>
      <w:r w:rsidRPr="00587623">
        <w:rPr>
          <w:rFonts w:ascii="Times New Roman" w:hAnsi="Times New Roman"/>
          <w:bCs/>
        </w:rPr>
        <w:t xml:space="preserve"> </w:t>
      </w:r>
      <w:proofErr w:type="gramStart"/>
      <w:r w:rsidRPr="00587623">
        <w:rPr>
          <w:rFonts w:ascii="Times New Roman" w:hAnsi="Times New Roman"/>
          <w:bCs/>
        </w:rPr>
        <w:t>The</w:t>
      </w:r>
      <w:r>
        <w:rPr>
          <w:rFonts w:ascii="Times New Roman" w:hAnsi="Times New Roman"/>
          <w:bCs/>
        </w:rPr>
        <w:t xml:space="preserve"> </w:t>
      </w:r>
      <w:r w:rsidRPr="00587623">
        <w:rPr>
          <w:rFonts w:ascii="Times New Roman" w:hAnsi="Times New Roman"/>
          <w:bCs/>
        </w:rPr>
        <w:t>instructional</w:t>
      </w:r>
      <w:r>
        <w:rPr>
          <w:rFonts w:ascii="Times New Roman" w:hAnsi="Times New Roman"/>
          <w:bCs/>
        </w:rPr>
        <w:t xml:space="preserve"> </w:t>
      </w:r>
      <w:r w:rsidRPr="00587623">
        <w:rPr>
          <w:rFonts w:ascii="Times New Roman" w:hAnsi="Times New Roman"/>
          <w:bCs/>
        </w:rPr>
        <w:t>effect of feedback in test-like events.</w:t>
      </w:r>
      <w:proofErr w:type="gramEnd"/>
      <w:r w:rsidRPr="00587623">
        <w:rPr>
          <w:rFonts w:ascii="Times New Roman" w:hAnsi="Times New Roman"/>
          <w:bCs/>
        </w:rPr>
        <w:t xml:space="preserve"> </w:t>
      </w:r>
      <w:proofErr w:type="gramStart"/>
      <w:r w:rsidRPr="00587623">
        <w:rPr>
          <w:rFonts w:ascii="Times New Roman" w:hAnsi="Times New Roman"/>
          <w:bCs/>
          <w:i/>
        </w:rPr>
        <w:t>Review of Educational Research, 67,</w:t>
      </w:r>
      <w:r>
        <w:rPr>
          <w:rFonts w:ascii="Times New Roman" w:hAnsi="Times New Roman"/>
          <w:bCs/>
        </w:rPr>
        <w:t xml:space="preserve"> </w:t>
      </w:r>
      <w:r w:rsidRPr="00587623">
        <w:rPr>
          <w:rFonts w:ascii="Times New Roman" w:hAnsi="Times New Roman"/>
          <w:bCs/>
        </w:rPr>
        <w:t>213</w:t>
      </w:r>
      <w:r w:rsidR="00C3367C">
        <w:rPr>
          <w:rFonts w:ascii="Times New Roman" w:hAnsi="Times New Roman"/>
          <w:bCs/>
        </w:rPr>
        <w:t>–</w:t>
      </w:r>
      <w:r w:rsidRPr="00587623">
        <w:rPr>
          <w:rFonts w:ascii="Times New Roman" w:hAnsi="Times New Roman"/>
          <w:bCs/>
        </w:rPr>
        <w:t>238.</w:t>
      </w:r>
      <w:proofErr w:type="gramEnd"/>
    </w:p>
    <w:p w14:paraId="5BA2FB03" w14:textId="2AE873F4" w:rsidR="00733D15" w:rsidRDefault="00733D15" w:rsidP="002C1864">
      <w:pPr>
        <w:spacing w:after="120"/>
        <w:ind w:left="360" w:hanging="360"/>
        <w:rPr>
          <w:rFonts w:ascii="Times New Roman" w:hAnsi="Times New Roman"/>
        </w:rPr>
      </w:pPr>
      <w:r w:rsidRPr="00733D15">
        <w:rPr>
          <w:rFonts w:ascii="Times New Roman" w:hAnsi="Times New Roman"/>
        </w:rPr>
        <w:t xml:space="preserve">Chi, M. T., &amp; Ohlsson, S. (2005). </w:t>
      </w:r>
      <w:proofErr w:type="gramStart"/>
      <w:r w:rsidRPr="00733D15">
        <w:rPr>
          <w:rFonts w:ascii="Times New Roman" w:hAnsi="Times New Roman"/>
        </w:rPr>
        <w:t>Complex declarative learning.</w:t>
      </w:r>
      <w:proofErr w:type="gramEnd"/>
      <w:r w:rsidRPr="00733D15">
        <w:rPr>
          <w:rFonts w:ascii="Times New Roman" w:hAnsi="Times New Roman"/>
        </w:rPr>
        <w:t xml:space="preserve"> In </w:t>
      </w:r>
      <w:r w:rsidR="003A2814">
        <w:rPr>
          <w:rFonts w:ascii="Times New Roman" w:hAnsi="Times New Roman"/>
        </w:rPr>
        <w:t xml:space="preserve">K. J. </w:t>
      </w:r>
      <w:proofErr w:type="spellStart"/>
      <w:r w:rsidR="003A2814">
        <w:rPr>
          <w:rFonts w:ascii="Times New Roman" w:hAnsi="Times New Roman"/>
        </w:rPr>
        <w:t>Holyoak</w:t>
      </w:r>
      <w:proofErr w:type="spellEnd"/>
      <w:r w:rsidR="003A2814">
        <w:rPr>
          <w:rFonts w:ascii="Times New Roman" w:hAnsi="Times New Roman"/>
        </w:rPr>
        <w:t xml:space="preserve"> &amp; R. G. Morrison (Eds.), </w:t>
      </w:r>
      <w:r w:rsidRPr="00733D15">
        <w:rPr>
          <w:rFonts w:ascii="Times New Roman" w:hAnsi="Times New Roman"/>
          <w:i/>
          <w:iCs/>
        </w:rPr>
        <w:t>Cambridge handbook of thinking and reasoning</w:t>
      </w:r>
      <w:r w:rsidRPr="00733D15">
        <w:rPr>
          <w:rFonts w:ascii="Times New Roman" w:hAnsi="Times New Roman"/>
        </w:rPr>
        <w:t xml:space="preserve"> (pp. 371</w:t>
      </w:r>
      <w:r w:rsidR="003A2814">
        <w:rPr>
          <w:rFonts w:ascii="Times New Roman" w:hAnsi="Times New Roman"/>
        </w:rPr>
        <w:t>–</w:t>
      </w:r>
      <w:r w:rsidRPr="00733D15">
        <w:rPr>
          <w:rFonts w:ascii="Times New Roman" w:hAnsi="Times New Roman"/>
        </w:rPr>
        <w:t xml:space="preserve">400). </w:t>
      </w:r>
      <w:r w:rsidR="00C3367C">
        <w:rPr>
          <w:rFonts w:ascii="Times New Roman" w:hAnsi="Times New Roman"/>
        </w:rPr>
        <w:t xml:space="preserve">New York: </w:t>
      </w:r>
      <w:r w:rsidRPr="00733D15">
        <w:rPr>
          <w:rFonts w:ascii="Times New Roman" w:hAnsi="Times New Roman"/>
        </w:rPr>
        <w:t>Cambridge University Press.</w:t>
      </w:r>
      <w:r w:rsidR="002924D4">
        <w:rPr>
          <w:rFonts w:ascii="Times New Roman" w:hAnsi="Times New Roman"/>
        </w:rPr>
        <w:t xml:space="preserve"> </w:t>
      </w:r>
      <w:proofErr w:type="gramStart"/>
      <w:r w:rsidR="00945A8B">
        <w:rPr>
          <w:rFonts w:ascii="Times New Roman" w:hAnsi="Times New Roman"/>
        </w:rPr>
        <w:t>A</w:t>
      </w:r>
      <w:r w:rsidR="002924D4">
        <w:rPr>
          <w:rFonts w:ascii="Times New Roman" w:hAnsi="Times New Roman"/>
        </w:rPr>
        <w:t xml:space="preserve">lso </w:t>
      </w:r>
      <w:hyperlink r:id="rId11" w:history="1">
        <w:r w:rsidR="002924D4" w:rsidRPr="002924D4">
          <w:rPr>
            <w:rStyle w:val="Hyperlink"/>
            <w:rFonts w:ascii="Times New Roman" w:hAnsi="Times New Roman"/>
          </w:rPr>
          <w:t>available online</w:t>
        </w:r>
      </w:hyperlink>
      <w:r w:rsidR="002924D4">
        <w:rPr>
          <w:rFonts w:ascii="Times New Roman" w:hAnsi="Times New Roman"/>
        </w:rPr>
        <w:t>.</w:t>
      </w:r>
      <w:proofErr w:type="gramEnd"/>
      <w:r w:rsidR="002924D4">
        <w:rPr>
          <w:rFonts w:ascii="Times New Roman" w:hAnsi="Times New Roman"/>
        </w:rPr>
        <w:t xml:space="preserve"> </w:t>
      </w:r>
    </w:p>
    <w:p w14:paraId="168487D8" w14:textId="32B52DBC" w:rsidR="00F10C16" w:rsidRPr="00F10C16" w:rsidRDefault="00F10C16" w:rsidP="002C1864">
      <w:pPr>
        <w:spacing w:after="120"/>
        <w:ind w:left="360" w:hanging="360"/>
        <w:rPr>
          <w:rFonts w:ascii="Times New Roman" w:hAnsi="Times New Roman"/>
        </w:rPr>
      </w:pPr>
      <w:r w:rsidRPr="00F10C16">
        <w:rPr>
          <w:rFonts w:ascii="Times New Roman" w:hAnsi="Times New Roman"/>
          <w:bCs/>
        </w:rPr>
        <w:t xml:space="preserve">Hanna, G. S. (1976). </w:t>
      </w:r>
      <w:proofErr w:type="gramStart"/>
      <w:r w:rsidRPr="00F10C16">
        <w:rPr>
          <w:rFonts w:ascii="Times New Roman" w:hAnsi="Times New Roman"/>
          <w:bCs/>
        </w:rPr>
        <w:t>Effects of total and partial feedback in multiple-choice testing upon learning.</w:t>
      </w:r>
      <w:proofErr w:type="gramEnd"/>
      <w:r w:rsidRPr="00F10C16">
        <w:rPr>
          <w:rFonts w:ascii="Times New Roman" w:hAnsi="Times New Roman"/>
          <w:bCs/>
        </w:rPr>
        <w:t xml:space="preserve"> </w:t>
      </w:r>
      <w:r w:rsidRPr="00F10C16">
        <w:rPr>
          <w:rFonts w:ascii="Times New Roman" w:hAnsi="Times New Roman"/>
          <w:bCs/>
          <w:i/>
        </w:rPr>
        <w:t>Journal of Educational Research, 69</w:t>
      </w:r>
      <w:r w:rsidRPr="00F10C16">
        <w:rPr>
          <w:rFonts w:ascii="Times New Roman" w:hAnsi="Times New Roman"/>
          <w:bCs/>
        </w:rPr>
        <w:t>(5), 202</w:t>
      </w:r>
      <w:r w:rsidR="00C3367C">
        <w:rPr>
          <w:rFonts w:ascii="Times New Roman" w:hAnsi="Times New Roman"/>
          <w:bCs/>
        </w:rPr>
        <w:t>–</w:t>
      </w:r>
      <w:r w:rsidRPr="00F10C16">
        <w:rPr>
          <w:rFonts w:ascii="Times New Roman" w:hAnsi="Times New Roman"/>
          <w:bCs/>
        </w:rPr>
        <w:t>205.</w:t>
      </w:r>
    </w:p>
    <w:p w14:paraId="755C3691" w14:textId="77777777" w:rsidR="002C1864" w:rsidRDefault="002C1864" w:rsidP="002C1864">
      <w:pPr>
        <w:spacing w:after="120"/>
        <w:ind w:left="360" w:hanging="360"/>
        <w:rPr>
          <w:rFonts w:ascii="Times New Roman" w:hAnsi="Times New Roman"/>
        </w:rPr>
      </w:pPr>
      <w:r w:rsidRPr="002C1864">
        <w:rPr>
          <w:rFonts w:ascii="Times New Roman" w:hAnsi="Times New Roman"/>
        </w:rPr>
        <w:t xml:space="preserve">Hattie, J., &amp; </w:t>
      </w:r>
      <w:proofErr w:type="spellStart"/>
      <w:r w:rsidRPr="002C1864">
        <w:rPr>
          <w:rFonts w:ascii="Times New Roman" w:hAnsi="Times New Roman"/>
        </w:rPr>
        <w:t>Timperley</w:t>
      </w:r>
      <w:proofErr w:type="spellEnd"/>
      <w:r w:rsidRPr="002C1864">
        <w:rPr>
          <w:rFonts w:ascii="Times New Roman" w:hAnsi="Times New Roman"/>
        </w:rPr>
        <w:t xml:space="preserve">, H. (2007). </w:t>
      </w:r>
      <w:proofErr w:type="gramStart"/>
      <w:r w:rsidRPr="002C1864">
        <w:rPr>
          <w:rFonts w:ascii="Times New Roman" w:hAnsi="Times New Roman"/>
        </w:rPr>
        <w:t>The power of feedback.</w:t>
      </w:r>
      <w:proofErr w:type="gramEnd"/>
      <w:r w:rsidRPr="002C1864">
        <w:rPr>
          <w:rFonts w:ascii="Times New Roman" w:hAnsi="Times New Roman"/>
        </w:rPr>
        <w:t xml:space="preserve"> </w:t>
      </w:r>
      <w:r w:rsidRPr="002C1864">
        <w:rPr>
          <w:rFonts w:ascii="Times New Roman" w:hAnsi="Times New Roman"/>
          <w:i/>
          <w:iCs/>
        </w:rPr>
        <w:t>Review of Educational Research</w:t>
      </w:r>
      <w:r w:rsidRPr="002C1864">
        <w:rPr>
          <w:rFonts w:ascii="Times New Roman" w:hAnsi="Times New Roman"/>
        </w:rPr>
        <w:t xml:space="preserve">, </w:t>
      </w:r>
      <w:r w:rsidRPr="002C1864">
        <w:rPr>
          <w:rFonts w:ascii="Times New Roman" w:hAnsi="Times New Roman"/>
          <w:i/>
          <w:iCs/>
        </w:rPr>
        <w:t>77</w:t>
      </w:r>
      <w:r w:rsidRPr="002C1864">
        <w:rPr>
          <w:rFonts w:ascii="Times New Roman" w:hAnsi="Times New Roman"/>
        </w:rPr>
        <w:t>(1), 81</w:t>
      </w:r>
      <w:r w:rsidR="003A2814">
        <w:rPr>
          <w:rFonts w:ascii="Times New Roman" w:hAnsi="Times New Roman"/>
        </w:rPr>
        <w:t>–</w:t>
      </w:r>
      <w:r w:rsidRPr="002C1864">
        <w:rPr>
          <w:rFonts w:ascii="Times New Roman" w:hAnsi="Times New Roman"/>
        </w:rPr>
        <w:t>112.</w:t>
      </w:r>
    </w:p>
    <w:p w14:paraId="6DA6555B" w14:textId="6BA853D2" w:rsidR="00940FCB" w:rsidRPr="00940FCB" w:rsidRDefault="00940FCB" w:rsidP="002C1864">
      <w:pPr>
        <w:spacing w:after="120"/>
        <w:ind w:left="360" w:hanging="360"/>
        <w:rPr>
          <w:rFonts w:ascii="Times New Roman" w:hAnsi="Times New Roman"/>
        </w:rPr>
      </w:pPr>
      <w:proofErr w:type="spellStart"/>
      <w:r w:rsidRPr="00940FCB">
        <w:rPr>
          <w:rFonts w:ascii="Times New Roman" w:hAnsi="Times New Roman"/>
          <w:bCs/>
        </w:rPr>
        <w:t>Kulhavy</w:t>
      </w:r>
      <w:proofErr w:type="spellEnd"/>
      <w:r w:rsidRPr="00940FCB">
        <w:rPr>
          <w:rFonts w:ascii="Times New Roman" w:hAnsi="Times New Roman"/>
          <w:bCs/>
        </w:rPr>
        <w:t xml:space="preserve">, R. W. (1977). </w:t>
      </w:r>
      <w:proofErr w:type="gramStart"/>
      <w:r w:rsidRPr="00940FCB">
        <w:rPr>
          <w:rFonts w:ascii="Times New Roman" w:hAnsi="Times New Roman"/>
          <w:bCs/>
        </w:rPr>
        <w:t>Feedback in written instruction.</w:t>
      </w:r>
      <w:proofErr w:type="gramEnd"/>
      <w:r w:rsidRPr="00940FCB">
        <w:rPr>
          <w:rFonts w:ascii="Times New Roman" w:hAnsi="Times New Roman"/>
          <w:bCs/>
        </w:rPr>
        <w:t xml:space="preserve"> </w:t>
      </w:r>
      <w:proofErr w:type="gramStart"/>
      <w:r w:rsidRPr="00940FCB">
        <w:rPr>
          <w:rFonts w:ascii="Times New Roman" w:hAnsi="Times New Roman"/>
          <w:bCs/>
          <w:i/>
          <w:iCs/>
        </w:rPr>
        <w:t xml:space="preserve">Review of Educational Research, 47, </w:t>
      </w:r>
      <w:r w:rsidRPr="00940FCB">
        <w:rPr>
          <w:rFonts w:ascii="Times New Roman" w:hAnsi="Times New Roman"/>
          <w:bCs/>
        </w:rPr>
        <w:t>211</w:t>
      </w:r>
      <w:r w:rsidR="00C3367C">
        <w:rPr>
          <w:rFonts w:ascii="Times New Roman" w:hAnsi="Times New Roman"/>
          <w:bCs/>
        </w:rPr>
        <w:t>–</w:t>
      </w:r>
      <w:r w:rsidRPr="00940FCB">
        <w:rPr>
          <w:rFonts w:ascii="Times New Roman" w:hAnsi="Times New Roman"/>
          <w:bCs/>
        </w:rPr>
        <w:t>232.</w:t>
      </w:r>
      <w:proofErr w:type="gramEnd"/>
    </w:p>
    <w:p w14:paraId="2125677E" w14:textId="4C4E1C58" w:rsidR="00B80BF9" w:rsidRDefault="00B80BF9" w:rsidP="002C1864">
      <w:pPr>
        <w:spacing w:after="120"/>
        <w:ind w:left="360" w:hanging="360"/>
        <w:rPr>
          <w:rFonts w:ascii="Times New Roman" w:hAnsi="Times New Roman"/>
        </w:rPr>
      </w:pPr>
      <w:r w:rsidRPr="00B80BF9">
        <w:rPr>
          <w:rFonts w:ascii="Times New Roman" w:hAnsi="Times New Roman"/>
        </w:rPr>
        <w:t xml:space="preserve">Lipscomb, L., Swanson, J., </w:t>
      </w:r>
      <w:r w:rsidR="00C3367C">
        <w:rPr>
          <w:rFonts w:ascii="Times New Roman" w:hAnsi="Times New Roman"/>
        </w:rPr>
        <w:t xml:space="preserve">&amp; </w:t>
      </w:r>
      <w:r w:rsidRPr="00B80BF9">
        <w:rPr>
          <w:rFonts w:ascii="Times New Roman" w:hAnsi="Times New Roman"/>
        </w:rPr>
        <w:t xml:space="preserve">West, A. (2004). Scaffolding. In M. </w:t>
      </w:r>
      <w:proofErr w:type="spellStart"/>
      <w:r w:rsidRPr="00B80BF9">
        <w:rPr>
          <w:rFonts w:ascii="Times New Roman" w:hAnsi="Times New Roman"/>
        </w:rPr>
        <w:t>Orey</w:t>
      </w:r>
      <w:proofErr w:type="spellEnd"/>
      <w:r w:rsidRPr="00B80BF9">
        <w:rPr>
          <w:rFonts w:ascii="Times New Roman" w:hAnsi="Times New Roman"/>
        </w:rPr>
        <w:t xml:space="preserve"> (Ed.), </w:t>
      </w:r>
      <w:r w:rsidRPr="00B80BF9">
        <w:rPr>
          <w:rFonts w:ascii="Times New Roman" w:hAnsi="Times New Roman"/>
          <w:i/>
        </w:rPr>
        <w:t>Emerging perspectives on learning, teaching, and technology</w:t>
      </w:r>
      <w:r w:rsidRPr="00B80BF9">
        <w:rPr>
          <w:rFonts w:ascii="Times New Roman" w:hAnsi="Times New Roman"/>
        </w:rPr>
        <w:t xml:space="preserve">. </w:t>
      </w:r>
      <w:r w:rsidR="002B2D1B">
        <w:rPr>
          <w:rFonts w:ascii="Times New Roman" w:hAnsi="Times New Roman"/>
        </w:rPr>
        <w:t xml:space="preserve">Retrieved </w:t>
      </w:r>
      <w:ins w:id="7" w:author="Albert Oosterhof" w:date="2013-11-22T11:32:00Z">
        <w:r w:rsidR="00CC4DF2">
          <w:rPr>
            <w:rFonts w:ascii="Times New Roman" w:hAnsi="Times New Roman"/>
          </w:rPr>
          <w:t xml:space="preserve">November 22, 2013 </w:t>
        </w:r>
      </w:ins>
      <w:del w:id="8" w:author="Albert Oosterhof" w:date="2013-11-22T11:32:00Z">
        <w:r w:rsidR="002B2D1B" w:rsidDel="00CC4DF2">
          <w:rPr>
            <w:rFonts w:ascii="Times New Roman" w:hAnsi="Times New Roman"/>
          </w:rPr>
          <w:delText>[</w:delText>
        </w:r>
        <w:commentRangeStart w:id="9"/>
        <w:r w:rsidR="002B2D1B" w:rsidDel="00CC4DF2">
          <w:rPr>
            <w:rFonts w:ascii="Times New Roman" w:hAnsi="Times New Roman"/>
          </w:rPr>
          <w:delText>date</w:delText>
        </w:r>
        <w:commentRangeEnd w:id="9"/>
        <w:r w:rsidR="002B2D1B" w:rsidDel="00CC4DF2">
          <w:rPr>
            <w:rStyle w:val="CommentReference"/>
          </w:rPr>
          <w:commentReference w:id="9"/>
        </w:r>
        <w:r w:rsidR="002B2D1B" w:rsidDel="00CC4DF2">
          <w:rPr>
            <w:rFonts w:ascii="Times New Roman" w:hAnsi="Times New Roman"/>
          </w:rPr>
          <w:delText xml:space="preserve">] </w:delText>
        </w:r>
      </w:del>
      <w:r w:rsidR="002B2D1B">
        <w:rPr>
          <w:rFonts w:ascii="Times New Roman" w:hAnsi="Times New Roman"/>
        </w:rPr>
        <w:t>from</w:t>
      </w:r>
      <w:ins w:id="10" w:author="Albert Oosterhof" w:date="2013-11-22T11:36:00Z">
        <w:r w:rsidR="008956EA">
          <w:rPr>
            <w:rFonts w:ascii="Times New Roman" w:hAnsi="Times New Roman"/>
          </w:rPr>
          <w:t xml:space="preserve"> </w:t>
        </w:r>
      </w:ins>
      <w:ins w:id="11" w:author="Albert Oosterhof" w:date="2013-11-22T11:35:00Z">
        <w:r w:rsidR="008956EA" w:rsidRPr="008956EA">
          <w:rPr>
            <w:rFonts w:ascii="Times New Roman" w:hAnsi="Times New Roman"/>
          </w:rPr>
          <w:t>http://goo.gl/vRVVka</w:t>
        </w:r>
        <w:r w:rsidR="008956EA" w:rsidRPr="008956EA" w:rsidDel="008956EA">
          <w:rPr>
            <w:rFonts w:ascii="Times New Roman" w:hAnsi="Times New Roman"/>
          </w:rPr>
          <w:t xml:space="preserve"> </w:t>
        </w:r>
      </w:ins>
      <w:del w:id="12" w:author="Albert Oosterhof" w:date="2013-11-22T11:35:00Z">
        <w:r w:rsidR="002B2D1B" w:rsidDel="008956EA">
          <w:rPr>
            <w:rFonts w:ascii="Times New Roman" w:hAnsi="Times New Roman"/>
          </w:rPr>
          <w:delText xml:space="preserve"> </w:delText>
        </w:r>
      </w:del>
      <w:del w:id="13" w:author="Albert Oosterhof" w:date="2013-11-22T11:31:00Z">
        <w:r w:rsidR="002B2D1B" w:rsidDel="00CC4DF2">
          <w:rPr>
            <w:rFonts w:ascii="Times New Roman" w:hAnsi="Times New Roman"/>
          </w:rPr>
          <w:delText>http://projects.coe.uga.edu/epltt/</w:delText>
        </w:r>
      </w:del>
    </w:p>
    <w:p w14:paraId="330001C0" w14:textId="16A3008A" w:rsidR="002366B4" w:rsidRDefault="002C1864" w:rsidP="002C1864">
      <w:pPr>
        <w:spacing w:after="120"/>
        <w:ind w:left="360" w:hanging="360"/>
        <w:rPr>
          <w:rFonts w:ascii="Times New Roman" w:hAnsi="Times New Roman"/>
        </w:rPr>
      </w:pPr>
      <w:r>
        <w:rPr>
          <w:rFonts w:ascii="Times New Roman" w:hAnsi="Times New Roman"/>
        </w:rPr>
        <w:t>Shute,</w:t>
      </w:r>
      <w:r w:rsidRPr="002C1864">
        <w:rPr>
          <w:rFonts w:ascii="Times New Roman" w:hAnsi="Times New Roman"/>
        </w:rPr>
        <w:t xml:space="preserve"> V. J. (2008). Focus on formative feedback. </w:t>
      </w:r>
      <w:r w:rsidRPr="002C1864">
        <w:rPr>
          <w:rFonts w:ascii="Times New Roman" w:hAnsi="Times New Roman"/>
          <w:i/>
          <w:iCs/>
        </w:rPr>
        <w:t>Review of Educational Research</w:t>
      </w:r>
      <w:r w:rsidRPr="002C1864">
        <w:rPr>
          <w:rFonts w:ascii="Times New Roman" w:hAnsi="Times New Roman"/>
        </w:rPr>
        <w:t xml:space="preserve">, </w:t>
      </w:r>
      <w:r w:rsidRPr="002C1864">
        <w:rPr>
          <w:rFonts w:ascii="Times New Roman" w:hAnsi="Times New Roman"/>
          <w:i/>
          <w:iCs/>
        </w:rPr>
        <w:t>78</w:t>
      </w:r>
      <w:r w:rsidRPr="002C1864">
        <w:rPr>
          <w:rFonts w:ascii="Times New Roman" w:hAnsi="Times New Roman"/>
        </w:rPr>
        <w:t>(1), 153</w:t>
      </w:r>
      <w:r w:rsidR="003A2814">
        <w:rPr>
          <w:rFonts w:ascii="Times New Roman" w:hAnsi="Times New Roman"/>
        </w:rPr>
        <w:t>–</w:t>
      </w:r>
      <w:r w:rsidRPr="002C1864">
        <w:rPr>
          <w:rFonts w:ascii="Times New Roman" w:hAnsi="Times New Roman"/>
        </w:rPr>
        <w:t>189.</w:t>
      </w:r>
      <w:r w:rsidR="002924D4">
        <w:rPr>
          <w:rFonts w:ascii="Times New Roman" w:hAnsi="Times New Roman"/>
        </w:rPr>
        <w:t xml:space="preserve"> </w:t>
      </w:r>
      <w:proofErr w:type="gramStart"/>
      <w:r w:rsidR="005366D1">
        <w:rPr>
          <w:rFonts w:ascii="Times New Roman" w:hAnsi="Times New Roman"/>
        </w:rPr>
        <w:t>A</w:t>
      </w:r>
      <w:r w:rsidR="002924D4">
        <w:rPr>
          <w:rFonts w:ascii="Times New Roman" w:hAnsi="Times New Roman"/>
        </w:rPr>
        <w:t xml:space="preserve">lso </w:t>
      </w:r>
      <w:hyperlink r:id="rId12" w:history="1">
        <w:r w:rsidR="002924D4" w:rsidRPr="002924D4">
          <w:rPr>
            <w:rStyle w:val="Hyperlink"/>
            <w:rFonts w:ascii="Times New Roman" w:hAnsi="Times New Roman"/>
          </w:rPr>
          <w:t>available online</w:t>
        </w:r>
      </w:hyperlink>
      <w:r w:rsidR="002924D4">
        <w:rPr>
          <w:rFonts w:ascii="Times New Roman" w:hAnsi="Times New Roman"/>
        </w:rPr>
        <w:t xml:space="preserve"> as an </w:t>
      </w:r>
      <w:r w:rsidR="002924D4" w:rsidRPr="002924D4">
        <w:rPr>
          <w:rFonts w:ascii="Times New Roman" w:hAnsi="Times New Roman"/>
          <w:i/>
        </w:rPr>
        <w:t>ETS Research Report</w:t>
      </w:r>
      <w:r w:rsidR="002924D4">
        <w:rPr>
          <w:rFonts w:ascii="Times New Roman" w:hAnsi="Times New Roman"/>
        </w:rPr>
        <w:t>.</w:t>
      </w:r>
      <w:proofErr w:type="gramEnd"/>
    </w:p>
    <w:p w14:paraId="224FE656" w14:textId="77777777" w:rsidR="002C1864" w:rsidRPr="00070285" w:rsidRDefault="002C1864" w:rsidP="002C1864">
      <w:pPr>
        <w:spacing w:after="120"/>
        <w:ind w:left="360" w:hanging="360"/>
        <w:rPr>
          <w:rFonts w:ascii="Times New Roman" w:hAnsi="Times New Roman"/>
        </w:rPr>
      </w:pPr>
      <w:proofErr w:type="spellStart"/>
      <w:r w:rsidRPr="002C1864">
        <w:rPr>
          <w:rFonts w:ascii="Times New Roman" w:hAnsi="Times New Roman"/>
        </w:rPr>
        <w:t>Wiliam</w:t>
      </w:r>
      <w:proofErr w:type="spellEnd"/>
      <w:r w:rsidRPr="002C1864">
        <w:rPr>
          <w:rFonts w:ascii="Times New Roman" w:hAnsi="Times New Roman"/>
        </w:rPr>
        <w:t>, D. (2007). Keeping learning on track: Class</w:t>
      </w:r>
      <w:r w:rsidR="001A4559">
        <w:rPr>
          <w:rFonts w:ascii="Times New Roman" w:hAnsi="Times New Roman"/>
        </w:rPr>
        <w:t>room assessment and the regula</w:t>
      </w:r>
      <w:r w:rsidRPr="002C1864">
        <w:rPr>
          <w:rFonts w:ascii="Times New Roman" w:hAnsi="Times New Roman"/>
        </w:rPr>
        <w:t xml:space="preserve">tion of learning. In F. K. Lester Jr. (Ed.), </w:t>
      </w:r>
      <w:r w:rsidRPr="00E5510D">
        <w:rPr>
          <w:rFonts w:ascii="Times New Roman" w:hAnsi="Times New Roman"/>
          <w:i/>
        </w:rPr>
        <w:t>Second handbook of mathematics teaching and learning</w:t>
      </w:r>
      <w:r w:rsidRPr="002C1864">
        <w:rPr>
          <w:rFonts w:ascii="Times New Roman" w:hAnsi="Times New Roman"/>
        </w:rPr>
        <w:t xml:space="preserve"> (pp. 1053</w:t>
      </w:r>
      <w:r w:rsidR="003A2814">
        <w:rPr>
          <w:rFonts w:ascii="Times New Roman" w:hAnsi="Times New Roman"/>
        </w:rPr>
        <w:t>–</w:t>
      </w:r>
      <w:r w:rsidRPr="002C1864">
        <w:rPr>
          <w:rFonts w:ascii="Times New Roman" w:hAnsi="Times New Roman"/>
        </w:rPr>
        <w:t>1098). Greenwich, CT: Information Age Publishing.</w:t>
      </w:r>
    </w:p>
    <w:sectPr w:rsidR="002C1864" w:rsidRPr="00070285" w:rsidSect="00BB4360">
      <w:footerReference w:type="even" r:id="rId13"/>
      <w:footerReference w:type="default" r:id="rId14"/>
      <w:endnotePr>
        <w:numFmt w:val="decimal"/>
      </w:endnotePr>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ren Hawkins" w:date="2013-11-20T15:55:00Z" w:initials="KH">
    <w:p w14:paraId="6E4444EF" w14:textId="77777777" w:rsidR="00CC4DF2" w:rsidRDefault="00CC4DF2">
      <w:pPr>
        <w:pStyle w:val="CommentText"/>
      </w:pPr>
      <w:r>
        <w:rPr>
          <w:rStyle w:val="CommentReference"/>
        </w:rPr>
        <w:annotationRef/>
      </w:r>
      <w:r>
        <w:t xml:space="preserve">Should this be teacher feedback? </w:t>
      </w:r>
      <w:r w:rsidRPr="00C1489D">
        <w:rPr>
          <w:highlight w:val="yellow"/>
        </w:rPr>
        <w:t>No, this sentence refers to all three types of feedback referenced in the last sentence of the previous paragraph. Should “without student feedback” be replaced with “unless students receive feedback”?</w:t>
      </w:r>
    </w:p>
  </w:comment>
  <w:comment w:id="2" w:author="Karen Hawkins" w:date="2013-11-22T11:39:00Z" w:initials="KH">
    <w:p w14:paraId="4C1580E8" w14:textId="1A603D24" w:rsidR="00CC4DF2" w:rsidRDefault="00CC4DF2">
      <w:pPr>
        <w:pStyle w:val="CommentText"/>
      </w:pPr>
      <w:r>
        <w:rPr>
          <w:rStyle w:val="CommentReference"/>
        </w:rPr>
        <w:annotationRef/>
      </w:r>
      <w:r>
        <w:t>What do these letters in parentheses represent?</w:t>
      </w:r>
      <w:r w:rsidR="008956EA">
        <w:t xml:space="preserve"> </w:t>
      </w:r>
      <w:r w:rsidR="008956EA" w:rsidRPr="008956EA">
        <w:rPr>
          <w:highlight w:val="yellow"/>
        </w:rPr>
        <w:t>They were my temporary references and should have been deleted.</w:t>
      </w:r>
    </w:p>
  </w:comment>
  <w:comment w:id="9" w:author="Karen Hawkins" w:date="2013-11-19T15:08:00Z" w:initials="KH">
    <w:p w14:paraId="6FFF1653" w14:textId="77777777" w:rsidR="00CC4DF2" w:rsidRDefault="00CC4DF2">
      <w:pPr>
        <w:pStyle w:val="CommentText"/>
      </w:pPr>
      <w:r>
        <w:rPr>
          <w:rStyle w:val="CommentReference"/>
        </w:rPr>
        <w:annotationRef/>
      </w:r>
      <w:r>
        <w:t>When was this retrieved?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4C7F2" w14:textId="77777777" w:rsidR="00CC4DF2" w:rsidRDefault="00CC4DF2" w:rsidP="0040205D">
      <w:pPr>
        <w:spacing w:after="0"/>
      </w:pPr>
      <w:r>
        <w:separator/>
      </w:r>
    </w:p>
  </w:endnote>
  <w:endnote w:type="continuationSeparator" w:id="0">
    <w:p w14:paraId="691A0341" w14:textId="77777777" w:rsidR="00CC4DF2" w:rsidRDefault="00CC4DF2" w:rsidP="0040205D">
      <w:pPr>
        <w:spacing w:after="0"/>
      </w:pPr>
      <w:r>
        <w:continuationSeparator/>
      </w:r>
    </w:p>
  </w:endnote>
  <w:endnote w:id="1">
    <w:p w14:paraId="2FDA68A5" w14:textId="77777777" w:rsidR="00CC4DF2" w:rsidRPr="00070285" w:rsidRDefault="00CC4DF2">
      <w:pPr>
        <w:pStyle w:val="EndnoteText"/>
        <w:rPr>
          <w:rFonts w:ascii="Times New Roman" w:hAnsi="Times New Roman"/>
        </w:rPr>
      </w:pPr>
      <w:r w:rsidRPr="00070285">
        <w:rPr>
          <w:rStyle w:val="EndnoteReference"/>
          <w:rFonts w:ascii="Times New Roman" w:hAnsi="Times New Roman"/>
        </w:rPr>
        <w:endnoteRef/>
      </w:r>
      <w:r w:rsidRPr="00070285">
        <w:rPr>
          <w:rFonts w:ascii="Times New Roman" w:hAnsi="Times New Roman"/>
        </w:rPr>
        <w:t xml:space="preserve"> </w:t>
      </w:r>
      <w:r w:rsidRPr="002924D4">
        <w:rPr>
          <w:rFonts w:ascii="Times New Roman" w:hAnsi="Times New Roman"/>
          <w:b/>
        </w:rPr>
        <w:t>Feedback</w:t>
      </w:r>
      <w:r>
        <w:rPr>
          <w:rFonts w:ascii="Times New Roman" w:hAnsi="Times New Roman"/>
        </w:rPr>
        <w:t>, in the context of a formative assessment, pertains to information conveyed with the intent of modifying a learner’s thinking or behavior with the purpose of improving learning. Our present focus is on feedback from the teacher to a student, although it can involve feedback from one student to another</w:t>
      </w:r>
      <w:r>
        <w:t>,</w:t>
      </w:r>
      <w:r>
        <w:rPr>
          <w:rFonts w:ascii="Times New Roman" w:hAnsi="Times New Roman"/>
        </w:rPr>
        <w:t xml:space="preserve"> or from a student to the teacher. Good feedback can significantly improve learning if delivered correctly.   </w:t>
      </w:r>
    </w:p>
  </w:endnote>
  <w:endnote w:id="2">
    <w:p w14:paraId="68ED41A1" w14:textId="3A48C21D" w:rsidR="00CC4DF2" w:rsidRDefault="00CC4DF2">
      <w:pPr>
        <w:pStyle w:val="EndnoteText"/>
        <w:rPr>
          <w:rFonts w:ascii="Times New Roman" w:hAnsi="Times New Roman"/>
        </w:rPr>
      </w:pPr>
      <w:r w:rsidRPr="00070285">
        <w:rPr>
          <w:rStyle w:val="EndnoteReference"/>
          <w:rFonts w:ascii="Times New Roman" w:hAnsi="Times New Roman"/>
        </w:rPr>
        <w:endnoteRef/>
      </w:r>
      <w:r w:rsidRPr="008742CA">
        <w:rPr>
          <w:rFonts w:ascii="Times New Roman" w:hAnsi="Times New Roman"/>
        </w:rPr>
        <w:t>In the sciences and economics,</w:t>
      </w:r>
      <w:r>
        <w:rPr>
          <w:rFonts w:ascii="Times New Roman" w:hAnsi="Times New Roman"/>
        </w:rPr>
        <w:t xml:space="preserve"> a </w:t>
      </w:r>
      <w:r w:rsidRPr="008742CA">
        <w:rPr>
          <w:rFonts w:ascii="Times New Roman" w:hAnsi="Times New Roman"/>
          <w:b/>
        </w:rPr>
        <w:t>model</w:t>
      </w:r>
      <w:r>
        <w:rPr>
          <w:rFonts w:ascii="Times New Roman" w:hAnsi="Times New Roman"/>
        </w:rPr>
        <w:t xml:space="preserve"> is a simplified representation of a system or phenomenon.</w:t>
      </w:r>
    </w:p>
    <w:p w14:paraId="70FBA676" w14:textId="77777777" w:rsidR="00CC4DF2" w:rsidRPr="00070285" w:rsidRDefault="00CC4DF2">
      <w:pPr>
        <w:pStyle w:val="EndnoteText"/>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3B582" w14:textId="77777777" w:rsidR="00CC4DF2" w:rsidRDefault="00CC4DF2" w:rsidP="00F35C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F71ACA" w14:textId="77777777" w:rsidR="00CC4DF2" w:rsidRDefault="00CC4DF2" w:rsidP="00F35C6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27C55" w14:textId="77777777" w:rsidR="00CC4DF2" w:rsidRDefault="00CC4DF2" w:rsidP="00F35C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7C53">
      <w:rPr>
        <w:rStyle w:val="PageNumber"/>
        <w:noProof/>
      </w:rPr>
      <w:t>14</w:t>
    </w:r>
    <w:r>
      <w:rPr>
        <w:rStyle w:val="PageNumber"/>
      </w:rPr>
      <w:fldChar w:fldCharType="end"/>
    </w:r>
  </w:p>
  <w:p w14:paraId="4908AEB5" w14:textId="77777777" w:rsidR="00CC4DF2" w:rsidRDefault="00CC4DF2" w:rsidP="00F35C6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611BC" w14:textId="77777777" w:rsidR="00CC4DF2" w:rsidRDefault="00CC4DF2" w:rsidP="0040205D">
      <w:pPr>
        <w:spacing w:after="0"/>
      </w:pPr>
      <w:r>
        <w:separator/>
      </w:r>
    </w:p>
  </w:footnote>
  <w:footnote w:type="continuationSeparator" w:id="0">
    <w:p w14:paraId="1B4FB46A" w14:textId="77777777" w:rsidR="00CC4DF2" w:rsidRDefault="00CC4DF2" w:rsidP="0040205D">
      <w:pPr>
        <w:spacing w:after="0"/>
      </w:pPr>
      <w:r>
        <w:continuationSeparator/>
      </w:r>
    </w:p>
  </w:footnote>
  <w:footnote w:id="1">
    <w:p w14:paraId="4FD249B6" w14:textId="77777777" w:rsidR="00CC4DF2" w:rsidRPr="00DF4E8E" w:rsidRDefault="00CC4DF2">
      <w:pPr>
        <w:pStyle w:val="FootnoteText"/>
        <w:rPr>
          <w:color w:val="B3000E"/>
        </w:rPr>
      </w:pPr>
      <w:r>
        <w:rPr>
          <w:rStyle w:val="FootnoteReference"/>
        </w:rPr>
        <w:footnoteRef/>
      </w:r>
      <w:r>
        <w:rPr>
          <w:rFonts w:ascii="Helvetica" w:hAnsi="Helvetica" w:cs="Helvetica"/>
          <w:noProof/>
          <w:lang w:eastAsia="en-US"/>
        </w:rPr>
        <w:drawing>
          <wp:inline distT="0" distB="0" distL="0" distR="0" wp14:anchorId="24637951" wp14:editId="1731CF6D">
            <wp:extent cx="813111" cy="1227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3111" cy="1227727"/>
                    </a:xfrm>
                    <a:prstGeom prst="rect">
                      <a:avLst/>
                    </a:prstGeom>
                    <a:noFill/>
                    <a:ln>
                      <a:noFill/>
                    </a:ln>
                  </pic:spPr>
                </pic:pic>
              </a:graphicData>
            </a:graphic>
          </wp:inline>
        </w:drawing>
      </w:r>
      <w:r w:rsidRPr="006E7A61">
        <w:rPr>
          <w:b/>
          <w:color w:val="B3000E"/>
        </w:rPr>
        <w:t>Stop</w:t>
      </w:r>
      <w:r>
        <w:rPr>
          <w:color w:val="B3000E"/>
        </w:rPr>
        <w:t xml:space="preserve"> </w:t>
      </w:r>
      <w:r w:rsidRPr="006F4EF6">
        <w:rPr>
          <w:b/>
          <w:bCs/>
          <w:color w:val="B3000E"/>
        </w:rPr>
        <w:t>for a moment.</w:t>
      </w:r>
      <w:r w:rsidRPr="0003625E">
        <w:rPr>
          <w:color w:val="943634" w:themeColor="accent2" w:themeShade="BF"/>
        </w:rPr>
        <w:t xml:space="preserve"> </w:t>
      </w:r>
      <w:r w:rsidRPr="00DF4E8E">
        <w:rPr>
          <w:i/>
          <w:color w:val="B3000E"/>
        </w:rPr>
        <w:t>Why</w:t>
      </w:r>
      <w:r w:rsidRPr="00DF4E8E">
        <w:rPr>
          <w:color w:val="B3000E"/>
        </w:rPr>
        <w:t xml:space="preserve"> is providing further instruction more powerful than feedback if students lack necessary knowledge? </w:t>
      </w:r>
      <w:r w:rsidRPr="00DF4E8E">
        <w:rPr>
          <w:i/>
          <w:color w:val="B3000E"/>
        </w:rPr>
        <w:t>Why</w:t>
      </w:r>
      <w:r w:rsidRPr="00DF4E8E">
        <w:rPr>
          <w:color w:val="B3000E"/>
        </w:rPr>
        <w:t xml:space="preserve"> does feedback, to be effective, depend on students having this necessary knowledge? At a given point in instruction, might feedback be more helpful for some students whereas further instruction would provide better results for other students?</w:t>
      </w:r>
      <w:r>
        <w:rPr>
          <w:color w:val="B3000E"/>
        </w:rPr>
        <w:t xml:space="preserve"> </w:t>
      </w:r>
      <w:r w:rsidRPr="00E52C82">
        <w:t>[</w:t>
      </w:r>
      <w:r>
        <w:t>NOTE: Present</w:t>
      </w:r>
      <w:r w:rsidRPr="00E52C82">
        <w:t xml:space="preserve"> </w:t>
      </w:r>
      <w:r>
        <w:t xml:space="preserve">each </w:t>
      </w:r>
      <w:r w:rsidRPr="00E52C82">
        <w:t xml:space="preserve">“STOP for a moment” as a pullout or margin note. </w:t>
      </w:r>
      <w:r>
        <w:t>Use various cartoon drawings of people, always involving a school “stop” sign.</w:t>
      </w:r>
      <w:r w:rsidRPr="00E52C82">
        <w:t>]</w:t>
      </w:r>
    </w:p>
  </w:footnote>
  <w:footnote w:id="2">
    <w:p w14:paraId="5162A9E7" w14:textId="77777777" w:rsidR="00CC4DF2" w:rsidRDefault="00CC4DF2">
      <w:pPr>
        <w:pStyle w:val="FootnoteText"/>
      </w:pPr>
      <w:r>
        <w:rPr>
          <w:rStyle w:val="FootnoteReference"/>
        </w:rPr>
        <w:footnoteRef/>
      </w:r>
      <w:r>
        <w:t xml:space="preserve"> </w:t>
      </w:r>
      <w:r>
        <w:rPr>
          <w:rFonts w:ascii="Helvetica" w:hAnsi="Helvetica" w:cs="Helvetica"/>
          <w:noProof/>
          <w:lang w:eastAsia="en-US"/>
        </w:rPr>
        <w:drawing>
          <wp:inline distT="0" distB="0" distL="0" distR="0" wp14:anchorId="6CEF4882" wp14:editId="32BDA11B">
            <wp:extent cx="1111974" cy="570139"/>
            <wp:effectExtent l="0" t="0" r="571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3625" cy="570985"/>
                    </a:xfrm>
                    <a:prstGeom prst="rect">
                      <a:avLst/>
                    </a:prstGeom>
                    <a:noFill/>
                    <a:ln>
                      <a:noFill/>
                    </a:ln>
                  </pic:spPr>
                </pic:pic>
              </a:graphicData>
            </a:graphic>
          </wp:inline>
        </w:drawing>
      </w:r>
      <w:r>
        <w:br/>
        <w:t>The three important questions feedback must address:</w:t>
      </w:r>
    </w:p>
    <w:p w14:paraId="511CD424" w14:textId="77777777" w:rsidR="00CC4DF2" w:rsidRDefault="00CC4DF2" w:rsidP="00E12CEF">
      <w:pPr>
        <w:pStyle w:val="FootnoteText"/>
        <w:numPr>
          <w:ilvl w:val="0"/>
          <w:numId w:val="17"/>
        </w:numPr>
      </w:pPr>
      <w:r>
        <w:t>Where am I going?</w:t>
      </w:r>
    </w:p>
    <w:p w14:paraId="5A033F05" w14:textId="77777777" w:rsidR="00CC4DF2" w:rsidRDefault="00CC4DF2" w:rsidP="00E12CEF">
      <w:pPr>
        <w:pStyle w:val="FootnoteText"/>
        <w:numPr>
          <w:ilvl w:val="0"/>
          <w:numId w:val="17"/>
        </w:numPr>
      </w:pPr>
      <w:r>
        <w:t>Where am I now?</w:t>
      </w:r>
    </w:p>
    <w:p w14:paraId="499589C5" w14:textId="77777777" w:rsidR="00CC4DF2" w:rsidRDefault="00CC4DF2" w:rsidP="00E12CEF">
      <w:pPr>
        <w:pStyle w:val="FootnoteText"/>
        <w:numPr>
          <w:ilvl w:val="0"/>
          <w:numId w:val="17"/>
        </w:numPr>
      </w:pPr>
      <w:r>
        <w:t>What do I do next?</w:t>
      </w:r>
    </w:p>
    <w:p w14:paraId="08D31413" w14:textId="77777777" w:rsidR="00CC4DF2" w:rsidRDefault="00CC4DF2" w:rsidP="003023D3">
      <w:pPr>
        <w:pStyle w:val="FootnoteText"/>
      </w:pPr>
      <w:r>
        <w:t xml:space="preserve">[NOTE: Present “KEY (Keep Ever Y___) Ideas” as </w:t>
      </w:r>
      <w:r w:rsidRPr="00E52C82">
        <w:t xml:space="preserve">a pullout or margin note. </w:t>
      </w:r>
      <w:r>
        <w:t xml:space="preserve">Use drawings of various keys, emphasizing classic old-style door keys.] </w:t>
      </w:r>
    </w:p>
  </w:footnote>
  <w:footnote w:id="3">
    <w:p w14:paraId="24B5D7A6" w14:textId="77777777" w:rsidR="00CC4DF2" w:rsidRDefault="00CC4DF2">
      <w:pPr>
        <w:pStyle w:val="FootnoteText"/>
      </w:pPr>
      <w:r>
        <w:rPr>
          <w:rStyle w:val="FootnoteReference"/>
        </w:rPr>
        <w:footnoteRef/>
      </w:r>
      <w:r>
        <w:t xml:space="preserve"> </w:t>
      </w:r>
      <w:hyperlink r:id="rId3" w:history="1">
        <w:r w:rsidRPr="00D166C5">
          <w:rPr>
            <w:rStyle w:val="Hyperlink"/>
          </w:rPr>
          <w:t>http://epltt.coe.uga.edu/index.php?title=Scaffolding</w:t>
        </w:r>
      </w:hyperlink>
      <w:r>
        <w:t xml:space="preserve"> </w:t>
      </w:r>
    </w:p>
  </w:footnote>
  <w:footnote w:id="4">
    <w:p w14:paraId="6F1EBE5D" w14:textId="33A4A71F" w:rsidR="00CC4DF2" w:rsidRDefault="00CC4DF2">
      <w:pPr>
        <w:pStyle w:val="FootnoteText"/>
      </w:pPr>
      <w:r>
        <w:rPr>
          <w:rStyle w:val="FootnoteReference"/>
        </w:rPr>
        <w:footnoteRef/>
      </w:r>
      <w:hyperlink r:id="rId4" w:history="1">
        <w:r w:rsidRPr="00DE399A">
          <w:rPr>
            <w:rStyle w:val="Hyperlink"/>
          </w:rPr>
          <w:t>This website</w:t>
        </w:r>
      </w:hyperlink>
      <w:r>
        <w:t xml:space="preserve"> provides an interesting explanation of how the </w:t>
      </w:r>
      <w:proofErr w:type="spellStart"/>
      <w:r>
        <w:t>Coriolis</w:t>
      </w:r>
      <w:proofErr w:type="spellEnd"/>
      <w:r>
        <w:t xml:space="preserve"> force associated with Earth’s rotation causes Earth’s atmosphere to circulate around areas of low pressure.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5E61"/>
    <w:multiLevelType w:val="hybridMultilevel"/>
    <w:tmpl w:val="FC226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30CD6"/>
    <w:multiLevelType w:val="hybridMultilevel"/>
    <w:tmpl w:val="460A78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B2428"/>
    <w:multiLevelType w:val="hybridMultilevel"/>
    <w:tmpl w:val="773EE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1B7CA5"/>
    <w:multiLevelType w:val="multilevel"/>
    <w:tmpl w:val="F42C008E"/>
    <w:lvl w:ilvl="0">
      <w:numFmt w:val="none"/>
      <w:lvlText w:val=""/>
      <w:lvlJc w:val="left"/>
      <w:pPr>
        <w:tabs>
          <w:tab w:val="num" w:pos="360"/>
        </w:tabs>
      </w:p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start w:val="1"/>
      <w:numFmt w:val="decimal"/>
      <w:lvlText w:val="%ᙋ梄%1쇓%ꇢ欘%ꃂ月%ꃂ"/>
      <w:lvlJc w:val="left"/>
    </w:lvl>
    <w:lvl w:ilvl="5">
      <w:start w:val="1"/>
      <w:numFmt w:val="decimal"/>
      <w:lvlText w:val="%ᙋ桔%1㒠%ꁹތ%ऱ䜛%澝捵%玖"/>
      <w:lvlJc w:val="left"/>
    </w:lvl>
    <w:lvl w:ilvl="6">
      <w:start w:val="1"/>
      <w:numFmt w:val="decimal"/>
      <w:lvlText w:val="%믬ᄑ%믬ᄑ%믬ᄑ%믬%1%1%1ᄑ뮻ᄑ뮻ᄑ뮻ᄑ뮻"/>
      <w:lvlJc w:val="left"/>
    </w:lvl>
    <w:lvl w:ilvl="7">
      <w:start w:val="1"/>
      <w:numFmt w:val="decimal"/>
      <w:lvlText w:val="%ᙋ槔%1%2%1%䀱%1%1%1"/>
      <w:lvlJc w:val="left"/>
    </w:lvl>
    <w:lvl w:ilvl="8">
      <w:start w:val="1"/>
      <w:numFmt w:val="decimal"/>
      <w:lvlText w:val="%1%1%࠱¥%2翿%1%б࿝%1%ȱU%1"/>
      <w:lvlJc w:val="left"/>
    </w:lvl>
  </w:abstractNum>
  <w:abstractNum w:abstractNumId="4">
    <w:nsid w:val="122D6B7E"/>
    <w:multiLevelType w:val="hybridMultilevel"/>
    <w:tmpl w:val="28B03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DE70ED"/>
    <w:multiLevelType w:val="hybridMultilevel"/>
    <w:tmpl w:val="F59C2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A8366E"/>
    <w:multiLevelType w:val="hybridMultilevel"/>
    <w:tmpl w:val="AA9CB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65D0A"/>
    <w:multiLevelType w:val="hybridMultilevel"/>
    <w:tmpl w:val="1010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0A3B27"/>
    <w:multiLevelType w:val="hybridMultilevel"/>
    <w:tmpl w:val="5D92350A"/>
    <w:lvl w:ilvl="0" w:tplc="04090015">
      <w:start w:val="1"/>
      <w:numFmt w:val="upperLetter"/>
      <w:pStyle w:val="Lis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7F099A"/>
    <w:multiLevelType w:val="multilevel"/>
    <w:tmpl w:val="F5E042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71E5E39"/>
    <w:multiLevelType w:val="hybridMultilevel"/>
    <w:tmpl w:val="F2542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4B1A60"/>
    <w:multiLevelType w:val="hybridMultilevel"/>
    <w:tmpl w:val="6FCC705A"/>
    <w:lvl w:ilvl="0" w:tplc="0409000F">
      <w:start w:val="1"/>
      <w:numFmt w:val="decimal"/>
      <w:lvlText w:val="%1."/>
      <w:lvlJc w:val="left"/>
      <w:pPr>
        <w:ind w:left="720" w:hanging="360"/>
      </w:pPr>
    </w:lvl>
    <w:lvl w:ilvl="1" w:tplc="8D42970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A70F0A"/>
    <w:multiLevelType w:val="hybridMultilevel"/>
    <w:tmpl w:val="6BA04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7F296A"/>
    <w:multiLevelType w:val="hybridMultilevel"/>
    <w:tmpl w:val="FA6A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713637"/>
    <w:multiLevelType w:val="hybridMultilevel"/>
    <w:tmpl w:val="1FCC29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6195D68"/>
    <w:multiLevelType w:val="hybridMultilevel"/>
    <w:tmpl w:val="6FCC705A"/>
    <w:lvl w:ilvl="0" w:tplc="0409000F">
      <w:start w:val="1"/>
      <w:numFmt w:val="decimal"/>
      <w:lvlText w:val="%1."/>
      <w:lvlJc w:val="left"/>
      <w:pPr>
        <w:ind w:left="720" w:hanging="360"/>
      </w:pPr>
    </w:lvl>
    <w:lvl w:ilvl="1" w:tplc="8D42970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572C8F"/>
    <w:multiLevelType w:val="multilevel"/>
    <w:tmpl w:val="121AA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9FE6186"/>
    <w:multiLevelType w:val="hybridMultilevel"/>
    <w:tmpl w:val="4D74B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BEF45E3"/>
    <w:multiLevelType w:val="hybridMultilevel"/>
    <w:tmpl w:val="1FCC29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5053F0"/>
    <w:multiLevelType w:val="hybridMultilevel"/>
    <w:tmpl w:val="D794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0"/>
  </w:num>
  <w:num w:numId="5">
    <w:abstractNumId w:val="5"/>
  </w:num>
  <w:num w:numId="6">
    <w:abstractNumId w:val="1"/>
  </w:num>
  <w:num w:numId="7">
    <w:abstractNumId w:val="19"/>
  </w:num>
  <w:num w:numId="8">
    <w:abstractNumId w:val="14"/>
  </w:num>
  <w:num w:numId="9">
    <w:abstractNumId w:val="8"/>
  </w:num>
  <w:num w:numId="10">
    <w:abstractNumId w:val="16"/>
  </w:num>
  <w:num w:numId="11">
    <w:abstractNumId w:val="12"/>
  </w:num>
  <w:num w:numId="12">
    <w:abstractNumId w:val="2"/>
  </w:num>
  <w:num w:numId="13">
    <w:abstractNumId w:val="10"/>
  </w:num>
  <w:num w:numId="14">
    <w:abstractNumId w:val="11"/>
  </w:num>
  <w:num w:numId="15">
    <w:abstractNumId w:val="15"/>
  </w:num>
  <w:num w:numId="16">
    <w:abstractNumId w:val="18"/>
  </w:num>
  <w:num w:numId="17">
    <w:abstractNumId w:val="6"/>
  </w:num>
  <w:num w:numId="18">
    <w:abstractNumId w:val="7"/>
  </w:num>
  <w:num w:numId="19">
    <w:abstractNumId w:val="13"/>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E22"/>
    <w:rsid w:val="00001726"/>
    <w:rsid w:val="00003088"/>
    <w:rsid w:val="000036DE"/>
    <w:rsid w:val="00011495"/>
    <w:rsid w:val="00011531"/>
    <w:rsid w:val="00013935"/>
    <w:rsid w:val="00014B39"/>
    <w:rsid w:val="00015157"/>
    <w:rsid w:val="000211A5"/>
    <w:rsid w:val="00023E32"/>
    <w:rsid w:val="00027AF8"/>
    <w:rsid w:val="00031188"/>
    <w:rsid w:val="0003625E"/>
    <w:rsid w:val="00037464"/>
    <w:rsid w:val="00040EE0"/>
    <w:rsid w:val="00042BC6"/>
    <w:rsid w:val="000449A6"/>
    <w:rsid w:val="0005234E"/>
    <w:rsid w:val="00052D4A"/>
    <w:rsid w:val="00053F59"/>
    <w:rsid w:val="000550A5"/>
    <w:rsid w:val="000567E2"/>
    <w:rsid w:val="00065FE5"/>
    <w:rsid w:val="00066724"/>
    <w:rsid w:val="00070285"/>
    <w:rsid w:val="00075D24"/>
    <w:rsid w:val="0008174D"/>
    <w:rsid w:val="00081CC2"/>
    <w:rsid w:val="00082BD5"/>
    <w:rsid w:val="000848B3"/>
    <w:rsid w:val="00085573"/>
    <w:rsid w:val="0009208A"/>
    <w:rsid w:val="00093490"/>
    <w:rsid w:val="000940CB"/>
    <w:rsid w:val="000951C5"/>
    <w:rsid w:val="00097E03"/>
    <w:rsid w:val="000A031F"/>
    <w:rsid w:val="000A32B8"/>
    <w:rsid w:val="000A35FB"/>
    <w:rsid w:val="000A4DA6"/>
    <w:rsid w:val="000B11DB"/>
    <w:rsid w:val="000B1940"/>
    <w:rsid w:val="000B3FF3"/>
    <w:rsid w:val="000B676C"/>
    <w:rsid w:val="000B6E29"/>
    <w:rsid w:val="000C6BFA"/>
    <w:rsid w:val="000D16EC"/>
    <w:rsid w:val="000D545E"/>
    <w:rsid w:val="000E0D72"/>
    <w:rsid w:val="000F1AA7"/>
    <w:rsid w:val="000F2B40"/>
    <w:rsid w:val="000F4763"/>
    <w:rsid w:val="000F58ED"/>
    <w:rsid w:val="000F72EE"/>
    <w:rsid w:val="00101495"/>
    <w:rsid w:val="00103B4E"/>
    <w:rsid w:val="001059C3"/>
    <w:rsid w:val="001118B2"/>
    <w:rsid w:val="001125F5"/>
    <w:rsid w:val="00112AE0"/>
    <w:rsid w:val="00113B3B"/>
    <w:rsid w:val="00115979"/>
    <w:rsid w:val="001170FE"/>
    <w:rsid w:val="001174F0"/>
    <w:rsid w:val="00121EF4"/>
    <w:rsid w:val="00125644"/>
    <w:rsid w:val="00140828"/>
    <w:rsid w:val="0015109D"/>
    <w:rsid w:val="0015179B"/>
    <w:rsid w:val="00153B73"/>
    <w:rsid w:val="001561FE"/>
    <w:rsid w:val="00160DB3"/>
    <w:rsid w:val="00162DA7"/>
    <w:rsid w:val="00163FF5"/>
    <w:rsid w:val="00166848"/>
    <w:rsid w:val="00166A5B"/>
    <w:rsid w:val="00167913"/>
    <w:rsid w:val="00170568"/>
    <w:rsid w:val="00170947"/>
    <w:rsid w:val="00173DC6"/>
    <w:rsid w:val="00173FF7"/>
    <w:rsid w:val="001801C1"/>
    <w:rsid w:val="00181FAE"/>
    <w:rsid w:val="00184973"/>
    <w:rsid w:val="00184EB2"/>
    <w:rsid w:val="00185B3F"/>
    <w:rsid w:val="00187D04"/>
    <w:rsid w:val="00194BEC"/>
    <w:rsid w:val="00195C76"/>
    <w:rsid w:val="001A197C"/>
    <w:rsid w:val="001A1F05"/>
    <w:rsid w:val="001A2DCF"/>
    <w:rsid w:val="001A4559"/>
    <w:rsid w:val="001A4BD8"/>
    <w:rsid w:val="001A52BA"/>
    <w:rsid w:val="001A5FA7"/>
    <w:rsid w:val="001B2BB8"/>
    <w:rsid w:val="001B6479"/>
    <w:rsid w:val="001B793C"/>
    <w:rsid w:val="001C43DD"/>
    <w:rsid w:val="001C574D"/>
    <w:rsid w:val="001C5AB9"/>
    <w:rsid w:val="001D3C1A"/>
    <w:rsid w:val="001D3DCC"/>
    <w:rsid w:val="001D4902"/>
    <w:rsid w:val="001D693F"/>
    <w:rsid w:val="001E747B"/>
    <w:rsid w:val="001F37B2"/>
    <w:rsid w:val="002017B6"/>
    <w:rsid w:val="00204701"/>
    <w:rsid w:val="00211787"/>
    <w:rsid w:val="002142A1"/>
    <w:rsid w:val="0021572B"/>
    <w:rsid w:val="00221834"/>
    <w:rsid w:val="00225331"/>
    <w:rsid w:val="002314FB"/>
    <w:rsid w:val="00232ACC"/>
    <w:rsid w:val="00233893"/>
    <w:rsid w:val="002366B4"/>
    <w:rsid w:val="00236704"/>
    <w:rsid w:val="00240853"/>
    <w:rsid w:val="00243FEA"/>
    <w:rsid w:val="00245212"/>
    <w:rsid w:val="0024749F"/>
    <w:rsid w:val="00255E9A"/>
    <w:rsid w:val="00256A71"/>
    <w:rsid w:val="00262BC7"/>
    <w:rsid w:val="00276395"/>
    <w:rsid w:val="00277FAE"/>
    <w:rsid w:val="002809E8"/>
    <w:rsid w:val="00281280"/>
    <w:rsid w:val="00283E50"/>
    <w:rsid w:val="00284F58"/>
    <w:rsid w:val="00285799"/>
    <w:rsid w:val="00287A78"/>
    <w:rsid w:val="00287FBA"/>
    <w:rsid w:val="002924D4"/>
    <w:rsid w:val="00297DD3"/>
    <w:rsid w:val="002A1711"/>
    <w:rsid w:val="002A3F0C"/>
    <w:rsid w:val="002A5965"/>
    <w:rsid w:val="002B0F5B"/>
    <w:rsid w:val="002B0FAD"/>
    <w:rsid w:val="002B1232"/>
    <w:rsid w:val="002B2D1B"/>
    <w:rsid w:val="002B4854"/>
    <w:rsid w:val="002B5803"/>
    <w:rsid w:val="002B64AC"/>
    <w:rsid w:val="002B6ABB"/>
    <w:rsid w:val="002C1864"/>
    <w:rsid w:val="002C45D8"/>
    <w:rsid w:val="002D2B4B"/>
    <w:rsid w:val="002D66FF"/>
    <w:rsid w:val="002E2445"/>
    <w:rsid w:val="002E292A"/>
    <w:rsid w:val="002E2D1B"/>
    <w:rsid w:val="002E6873"/>
    <w:rsid w:val="002E7137"/>
    <w:rsid w:val="002E7C4B"/>
    <w:rsid w:val="002F2976"/>
    <w:rsid w:val="003023D3"/>
    <w:rsid w:val="00304933"/>
    <w:rsid w:val="00312B8C"/>
    <w:rsid w:val="003140F5"/>
    <w:rsid w:val="00322CA7"/>
    <w:rsid w:val="00324EB1"/>
    <w:rsid w:val="00340B4A"/>
    <w:rsid w:val="00342471"/>
    <w:rsid w:val="003454F5"/>
    <w:rsid w:val="003478E0"/>
    <w:rsid w:val="00350372"/>
    <w:rsid w:val="003506AF"/>
    <w:rsid w:val="00351B95"/>
    <w:rsid w:val="00351C98"/>
    <w:rsid w:val="00360F15"/>
    <w:rsid w:val="0036184E"/>
    <w:rsid w:val="00364736"/>
    <w:rsid w:val="00364F6D"/>
    <w:rsid w:val="0036633D"/>
    <w:rsid w:val="003835A0"/>
    <w:rsid w:val="00384BFD"/>
    <w:rsid w:val="00386B33"/>
    <w:rsid w:val="00387A39"/>
    <w:rsid w:val="0039414A"/>
    <w:rsid w:val="00394FA4"/>
    <w:rsid w:val="00396E9F"/>
    <w:rsid w:val="003A2814"/>
    <w:rsid w:val="003A3565"/>
    <w:rsid w:val="003B0126"/>
    <w:rsid w:val="003B14CA"/>
    <w:rsid w:val="003B191A"/>
    <w:rsid w:val="003B361D"/>
    <w:rsid w:val="003C2607"/>
    <w:rsid w:val="003C2B2F"/>
    <w:rsid w:val="003C6F95"/>
    <w:rsid w:val="003C7061"/>
    <w:rsid w:val="003D06B7"/>
    <w:rsid w:val="003D13C6"/>
    <w:rsid w:val="003D174B"/>
    <w:rsid w:val="003D4FC0"/>
    <w:rsid w:val="003D5223"/>
    <w:rsid w:val="003D5FFB"/>
    <w:rsid w:val="003D7FAD"/>
    <w:rsid w:val="003E2D70"/>
    <w:rsid w:val="003F628A"/>
    <w:rsid w:val="003F7081"/>
    <w:rsid w:val="0040205D"/>
    <w:rsid w:val="00404A9D"/>
    <w:rsid w:val="00415393"/>
    <w:rsid w:val="004172FB"/>
    <w:rsid w:val="004220D9"/>
    <w:rsid w:val="00422A5A"/>
    <w:rsid w:val="004265E7"/>
    <w:rsid w:val="00426E01"/>
    <w:rsid w:val="00444031"/>
    <w:rsid w:val="00444611"/>
    <w:rsid w:val="00450972"/>
    <w:rsid w:val="00454293"/>
    <w:rsid w:val="0045477C"/>
    <w:rsid w:val="004700E8"/>
    <w:rsid w:val="00470354"/>
    <w:rsid w:val="0047169A"/>
    <w:rsid w:val="00471C93"/>
    <w:rsid w:val="0047509A"/>
    <w:rsid w:val="00475740"/>
    <w:rsid w:val="004770E7"/>
    <w:rsid w:val="0048540A"/>
    <w:rsid w:val="004902F5"/>
    <w:rsid w:val="00490E1D"/>
    <w:rsid w:val="0049126D"/>
    <w:rsid w:val="004916D8"/>
    <w:rsid w:val="004946C9"/>
    <w:rsid w:val="004946CB"/>
    <w:rsid w:val="00496BAD"/>
    <w:rsid w:val="004A0957"/>
    <w:rsid w:val="004A3922"/>
    <w:rsid w:val="004A43AD"/>
    <w:rsid w:val="004A4D36"/>
    <w:rsid w:val="004B3C89"/>
    <w:rsid w:val="004B47FD"/>
    <w:rsid w:val="004B4BB8"/>
    <w:rsid w:val="004C1529"/>
    <w:rsid w:val="004C434A"/>
    <w:rsid w:val="004C62FA"/>
    <w:rsid w:val="004C74CA"/>
    <w:rsid w:val="004C7ECF"/>
    <w:rsid w:val="004D7208"/>
    <w:rsid w:val="004E00AA"/>
    <w:rsid w:val="004E096A"/>
    <w:rsid w:val="004E676B"/>
    <w:rsid w:val="004E72C5"/>
    <w:rsid w:val="004F174B"/>
    <w:rsid w:val="004F4F26"/>
    <w:rsid w:val="004F731B"/>
    <w:rsid w:val="00501ECE"/>
    <w:rsid w:val="0050359F"/>
    <w:rsid w:val="00503762"/>
    <w:rsid w:val="005038CC"/>
    <w:rsid w:val="005049E9"/>
    <w:rsid w:val="00504C96"/>
    <w:rsid w:val="005059B4"/>
    <w:rsid w:val="005059E7"/>
    <w:rsid w:val="00506D87"/>
    <w:rsid w:val="005106C8"/>
    <w:rsid w:val="00516305"/>
    <w:rsid w:val="00524ADF"/>
    <w:rsid w:val="0053068C"/>
    <w:rsid w:val="0053197F"/>
    <w:rsid w:val="005352D1"/>
    <w:rsid w:val="005363C2"/>
    <w:rsid w:val="005366D1"/>
    <w:rsid w:val="00540473"/>
    <w:rsid w:val="0054338D"/>
    <w:rsid w:val="005449C0"/>
    <w:rsid w:val="00550010"/>
    <w:rsid w:val="00553150"/>
    <w:rsid w:val="00553392"/>
    <w:rsid w:val="005537C4"/>
    <w:rsid w:val="0056653F"/>
    <w:rsid w:val="00566E15"/>
    <w:rsid w:val="00567BD3"/>
    <w:rsid w:val="00571495"/>
    <w:rsid w:val="00571B74"/>
    <w:rsid w:val="00573038"/>
    <w:rsid w:val="005772FB"/>
    <w:rsid w:val="005807CB"/>
    <w:rsid w:val="00582D8A"/>
    <w:rsid w:val="00583DF4"/>
    <w:rsid w:val="005841B8"/>
    <w:rsid w:val="005850D1"/>
    <w:rsid w:val="0058550D"/>
    <w:rsid w:val="00585769"/>
    <w:rsid w:val="00586AB7"/>
    <w:rsid w:val="00586D7B"/>
    <w:rsid w:val="00587623"/>
    <w:rsid w:val="005916EF"/>
    <w:rsid w:val="005977F2"/>
    <w:rsid w:val="00597A82"/>
    <w:rsid w:val="005A6083"/>
    <w:rsid w:val="005B00FD"/>
    <w:rsid w:val="005B3232"/>
    <w:rsid w:val="005B4DA2"/>
    <w:rsid w:val="005C633B"/>
    <w:rsid w:val="005C7FF4"/>
    <w:rsid w:val="005D039C"/>
    <w:rsid w:val="005D0C41"/>
    <w:rsid w:val="005D24BC"/>
    <w:rsid w:val="005D65D8"/>
    <w:rsid w:val="005D6E22"/>
    <w:rsid w:val="005E2FE8"/>
    <w:rsid w:val="005E6E26"/>
    <w:rsid w:val="005F20CE"/>
    <w:rsid w:val="005F2E61"/>
    <w:rsid w:val="005F3E68"/>
    <w:rsid w:val="005F53D4"/>
    <w:rsid w:val="005F654A"/>
    <w:rsid w:val="005F6C66"/>
    <w:rsid w:val="005F6E33"/>
    <w:rsid w:val="00601A13"/>
    <w:rsid w:val="00605001"/>
    <w:rsid w:val="006069AE"/>
    <w:rsid w:val="00612807"/>
    <w:rsid w:val="00613F7D"/>
    <w:rsid w:val="0061595D"/>
    <w:rsid w:val="00621EA2"/>
    <w:rsid w:val="00622FCE"/>
    <w:rsid w:val="006357F3"/>
    <w:rsid w:val="00636481"/>
    <w:rsid w:val="00637C45"/>
    <w:rsid w:val="006433D7"/>
    <w:rsid w:val="00653329"/>
    <w:rsid w:val="006551E3"/>
    <w:rsid w:val="0065648B"/>
    <w:rsid w:val="00661DFA"/>
    <w:rsid w:val="00665ACA"/>
    <w:rsid w:val="00666065"/>
    <w:rsid w:val="00670332"/>
    <w:rsid w:val="00671998"/>
    <w:rsid w:val="00671CC9"/>
    <w:rsid w:val="00674968"/>
    <w:rsid w:val="00675917"/>
    <w:rsid w:val="00677955"/>
    <w:rsid w:val="00680898"/>
    <w:rsid w:val="006818E4"/>
    <w:rsid w:val="00684037"/>
    <w:rsid w:val="0068419E"/>
    <w:rsid w:val="006864D3"/>
    <w:rsid w:val="00687FFC"/>
    <w:rsid w:val="00690798"/>
    <w:rsid w:val="00691F7E"/>
    <w:rsid w:val="0069392A"/>
    <w:rsid w:val="00694436"/>
    <w:rsid w:val="006967F5"/>
    <w:rsid w:val="00696935"/>
    <w:rsid w:val="006A104D"/>
    <w:rsid w:val="006A79AA"/>
    <w:rsid w:val="006B3FDD"/>
    <w:rsid w:val="006B42DB"/>
    <w:rsid w:val="006C1076"/>
    <w:rsid w:val="006C1220"/>
    <w:rsid w:val="006C2F2B"/>
    <w:rsid w:val="006C5046"/>
    <w:rsid w:val="006D0CD5"/>
    <w:rsid w:val="006D281F"/>
    <w:rsid w:val="006D4E2A"/>
    <w:rsid w:val="006D640A"/>
    <w:rsid w:val="006D6DE9"/>
    <w:rsid w:val="006E2D9A"/>
    <w:rsid w:val="006E7A61"/>
    <w:rsid w:val="006F2610"/>
    <w:rsid w:val="006F4EF6"/>
    <w:rsid w:val="006F6D31"/>
    <w:rsid w:val="00704447"/>
    <w:rsid w:val="007068B1"/>
    <w:rsid w:val="00707FA1"/>
    <w:rsid w:val="00713965"/>
    <w:rsid w:val="0072408F"/>
    <w:rsid w:val="007300F1"/>
    <w:rsid w:val="00730762"/>
    <w:rsid w:val="0073164B"/>
    <w:rsid w:val="007318D8"/>
    <w:rsid w:val="00732204"/>
    <w:rsid w:val="00732F66"/>
    <w:rsid w:val="00733D15"/>
    <w:rsid w:val="007353C7"/>
    <w:rsid w:val="00743B99"/>
    <w:rsid w:val="00744C36"/>
    <w:rsid w:val="00756476"/>
    <w:rsid w:val="007577E3"/>
    <w:rsid w:val="00757BC1"/>
    <w:rsid w:val="0076126C"/>
    <w:rsid w:val="00761CE1"/>
    <w:rsid w:val="00762057"/>
    <w:rsid w:val="007659EC"/>
    <w:rsid w:val="00770AF7"/>
    <w:rsid w:val="00770B53"/>
    <w:rsid w:val="007716EF"/>
    <w:rsid w:val="00772CCF"/>
    <w:rsid w:val="00773E32"/>
    <w:rsid w:val="00781D77"/>
    <w:rsid w:val="00785404"/>
    <w:rsid w:val="0079474A"/>
    <w:rsid w:val="007A134D"/>
    <w:rsid w:val="007A2728"/>
    <w:rsid w:val="007A2D95"/>
    <w:rsid w:val="007A49D7"/>
    <w:rsid w:val="007A5C96"/>
    <w:rsid w:val="007A62EE"/>
    <w:rsid w:val="007C0725"/>
    <w:rsid w:val="007C477B"/>
    <w:rsid w:val="007C4BD2"/>
    <w:rsid w:val="007C53C2"/>
    <w:rsid w:val="007C5AE2"/>
    <w:rsid w:val="007C657F"/>
    <w:rsid w:val="007D0985"/>
    <w:rsid w:val="007D2AB8"/>
    <w:rsid w:val="007D40F0"/>
    <w:rsid w:val="007D5E45"/>
    <w:rsid w:val="007E3CC2"/>
    <w:rsid w:val="007E5D45"/>
    <w:rsid w:val="007E63A2"/>
    <w:rsid w:val="007F0720"/>
    <w:rsid w:val="007F285B"/>
    <w:rsid w:val="007F2EEF"/>
    <w:rsid w:val="007F7747"/>
    <w:rsid w:val="0080465A"/>
    <w:rsid w:val="008068AD"/>
    <w:rsid w:val="008071B2"/>
    <w:rsid w:val="00810BA9"/>
    <w:rsid w:val="0081480C"/>
    <w:rsid w:val="00814EE0"/>
    <w:rsid w:val="008226B4"/>
    <w:rsid w:val="008237D2"/>
    <w:rsid w:val="00823B81"/>
    <w:rsid w:val="008307D9"/>
    <w:rsid w:val="008321D8"/>
    <w:rsid w:val="00832AC9"/>
    <w:rsid w:val="0083339F"/>
    <w:rsid w:val="00833BC6"/>
    <w:rsid w:val="008427B5"/>
    <w:rsid w:val="008446EB"/>
    <w:rsid w:val="00844DD0"/>
    <w:rsid w:val="00845B40"/>
    <w:rsid w:val="008469FE"/>
    <w:rsid w:val="00851D48"/>
    <w:rsid w:val="00853E18"/>
    <w:rsid w:val="00854A59"/>
    <w:rsid w:val="008573F7"/>
    <w:rsid w:val="008640BC"/>
    <w:rsid w:val="00874144"/>
    <w:rsid w:val="008742CA"/>
    <w:rsid w:val="00874A0D"/>
    <w:rsid w:val="00883069"/>
    <w:rsid w:val="0088467E"/>
    <w:rsid w:val="008956EA"/>
    <w:rsid w:val="00895F0E"/>
    <w:rsid w:val="008965A7"/>
    <w:rsid w:val="008966ED"/>
    <w:rsid w:val="008969C0"/>
    <w:rsid w:val="008A365E"/>
    <w:rsid w:val="008A6D20"/>
    <w:rsid w:val="008B0366"/>
    <w:rsid w:val="008B22F2"/>
    <w:rsid w:val="008B45A8"/>
    <w:rsid w:val="008C074F"/>
    <w:rsid w:val="008C1B9E"/>
    <w:rsid w:val="008C1CFB"/>
    <w:rsid w:val="008C6AEB"/>
    <w:rsid w:val="008D1300"/>
    <w:rsid w:val="008D293E"/>
    <w:rsid w:val="008D5BC7"/>
    <w:rsid w:val="008E1D7F"/>
    <w:rsid w:val="008E44F8"/>
    <w:rsid w:val="008E576A"/>
    <w:rsid w:val="008E640C"/>
    <w:rsid w:val="008F18FA"/>
    <w:rsid w:val="008F62F8"/>
    <w:rsid w:val="008F6937"/>
    <w:rsid w:val="008F6F02"/>
    <w:rsid w:val="008F79BF"/>
    <w:rsid w:val="0090182A"/>
    <w:rsid w:val="00901DB6"/>
    <w:rsid w:val="009032A8"/>
    <w:rsid w:val="00912503"/>
    <w:rsid w:val="0092418A"/>
    <w:rsid w:val="009265C4"/>
    <w:rsid w:val="00940FCB"/>
    <w:rsid w:val="009438BE"/>
    <w:rsid w:val="00944645"/>
    <w:rsid w:val="00944DF0"/>
    <w:rsid w:val="00945A8B"/>
    <w:rsid w:val="00950879"/>
    <w:rsid w:val="0095392C"/>
    <w:rsid w:val="009611A5"/>
    <w:rsid w:val="00965457"/>
    <w:rsid w:val="00965F1D"/>
    <w:rsid w:val="00967371"/>
    <w:rsid w:val="00970300"/>
    <w:rsid w:val="009709BD"/>
    <w:rsid w:val="0097333C"/>
    <w:rsid w:val="00975330"/>
    <w:rsid w:val="00975A28"/>
    <w:rsid w:val="009908FB"/>
    <w:rsid w:val="009A3FCF"/>
    <w:rsid w:val="009A49F3"/>
    <w:rsid w:val="009A652E"/>
    <w:rsid w:val="009A6696"/>
    <w:rsid w:val="009B06D2"/>
    <w:rsid w:val="009B3BE7"/>
    <w:rsid w:val="009B4C51"/>
    <w:rsid w:val="009B5D33"/>
    <w:rsid w:val="009C4265"/>
    <w:rsid w:val="009C4B67"/>
    <w:rsid w:val="009D429A"/>
    <w:rsid w:val="009D43A3"/>
    <w:rsid w:val="009D58D2"/>
    <w:rsid w:val="009D662E"/>
    <w:rsid w:val="009D6C22"/>
    <w:rsid w:val="009E015E"/>
    <w:rsid w:val="009E1706"/>
    <w:rsid w:val="009E17A6"/>
    <w:rsid w:val="009E30BB"/>
    <w:rsid w:val="009E3F53"/>
    <w:rsid w:val="009E57FD"/>
    <w:rsid w:val="00A051DC"/>
    <w:rsid w:val="00A06118"/>
    <w:rsid w:val="00A068E4"/>
    <w:rsid w:val="00A1054E"/>
    <w:rsid w:val="00A12332"/>
    <w:rsid w:val="00A12945"/>
    <w:rsid w:val="00A13B41"/>
    <w:rsid w:val="00A15713"/>
    <w:rsid w:val="00A244F3"/>
    <w:rsid w:val="00A256CF"/>
    <w:rsid w:val="00A30EB7"/>
    <w:rsid w:val="00A31D38"/>
    <w:rsid w:val="00A36060"/>
    <w:rsid w:val="00A401CE"/>
    <w:rsid w:val="00A41618"/>
    <w:rsid w:val="00A42E11"/>
    <w:rsid w:val="00A44C66"/>
    <w:rsid w:val="00A45F0F"/>
    <w:rsid w:val="00A50E12"/>
    <w:rsid w:val="00A52E15"/>
    <w:rsid w:val="00A653BC"/>
    <w:rsid w:val="00A65CD7"/>
    <w:rsid w:val="00A6625F"/>
    <w:rsid w:val="00A67E08"/>
    <w:rsid w:val="00A72BCA"/>
    <w:rsid w:val="00A75A9C"/>
    <w:rsid w:val="00A77F23"/>
    <w:rsid w:val="00A82FF3"/>
    <w:rsid w:val="00A840E7"/>
    <w:rsid w:val="00A8551B"/>
    <w:rsid w:val="00A90AC2"/>
    <w:rsid w:val="00A910D1"/>
    <w:rsid w:val="00A934FA"/>
    <w:rsid w:val="00A94D7E"/>
    <w:rsid w:val="00A977D4"/>
    <w:rsid w:val="00AA0C5B"/>
    <w:rsid w:val="00AA41BF"/>
    <w:rsid w:val="00AA4CA4"/>
    <w:rsid w:val="00AB02FE"/>
    <w:rsid w:val="00AB14B5"/>
    <w:rsid w:val="00AB5A96"/>
    <w:rsid w:val="00AB69B8"/>
    <w:rsid w:val="00AB6ECE"/>
    <w:rsid w:val="00AB7980"/>
    <w:rsid w:val="00AC3523"/>
    <w:rsid w:val="00AC4CC2"/>
    <w:rsid w:val="00AC4F79"/>
    <w:rsid w:val="00AC5501"/>
    <w:rsid w:val="00AC61B7"/>
    <w:rsid w:val="00AC631B"/>
    <w:rsid w:val="00AD1358"/>
    <w:rsid w:val="00AD4F00"/>
    <w:rsid w:val="00AD5CBB"/>
    <w:rsid w:val="00AE0817"/>
    <w:rsid w:val="00AE39E9"/>
    <w:rsid w:val="00AE4B80"/>
    <w:rsid w:val="00AE4F04"/>
    <w:rsid w:val="00AE7185"/>
    <w:rsid w:val="00AF576E"/>
    <w:rsid w:val="00B03CB6"/>
    <w:rsid w:val="00B10EEC"/>
    <w:rsid w:val="00B1164D"/>
    <w:rsid w:val="00B11C06"/>
    <w:rsid w:val="00B13BD6"/>
    <w:rsid w:val="00B140F1"/>
    <w:rsid w:val="00B15BDF"/>
    <w:rsid w:val="00B211E4"/>
    <w:rsid w:val="00B25793"/>
    <w:rsid w:val="00B26E8A"/>
    <w:rsid w:val="00B27B82"/>
    <w:rsid w:val="00B27F7C"/>
    <w:rsid w:val="00B32132"/>
    <w:rsid w:val="00B331D2"/>
    <w:rsid w:val="00B33C64"/>
    <w:rsid w:val="00B36F70"/>
    <w:rsid w:val="00B4048F"/>
    <w:rsid w:val="00B4161B"/>
    <w:rsid w:val="00B41950"/>
    <w:rsid w:val="00B47586"/>
    <w:rsid w:val="00B5136C"/>
    <w:rsid w:val="00B53415"/>
    <w:rsid w:val="00B53A33"/>
    <w:rsid w:val="00B54AA1"/>
    <w:rsid w:val="00B62FB7"/>
    <w:rsid w:val="00B722C0"/>
    <w:rsid w:val="00B75511"/>
    <w:rsid w:val="00B76DC4"/>
    <w:rsid w:val="00B808F8"/>
    <w:rsid w:val="00B80BF9"/>
    <w:rsid w:val="00B8153C"/>
    <w:rsid w:val="00B81CB5"/>
    <w:rsid w:val="00B90002"/>
    <w:rsid w:val="00B921FB"/>
    <w:rsid w:val="00B92341"/>
    <w:rsid w:val="00B9375A"/>
    <w:rsid w:val="00BA1689"/>
    <w:rsid w:val="00BA2411"/>
    <w:rsid w:val="00BA27BF"/>
    <w:rsid w:val="00BA4B50"/>
    <w:rsid w:val="00BB4360"/>
    <w:rsid w:val="00BB6740"/>
    <w:rsid w:val="00BB6D6A"/>
    <w:rsid w:val="00BC12E6"/>
    <w:rsid w:val="00BC625C"/>
    <w:rsid w:val="00BC6A0D"/>
    <w:rsid w:val="00BD66B3"/>
    <w:rsid w:val="00BE119D"/>
    <w:rsid w:val="00BE37F3"/>
    <w:rsid w:val="00BE3BD7"/>
    <w:rsid w:val="00BE4631"/>
    <w:rsid w:val="00BE71C2"/>
    <w:rsid w:val="00BE7A33"/>
    <w:rsid w:val="00BF1ED7"/>
    <w:rsid w:val="00C013DD"/>
    <w:rsid w:val="00C05B16"/>
    <w:rsid w:val="00C06704"/>
    <w:rsid w:val="00C11183"/>
    <w:rsid w:val="00C1489D"/>
    <w:rsid w:val="00C2211A"/>
    <w:rsid w:val="00C23C22"/>
    <w:rsid w:val="00C306B3"/>
    <w:rsid w:val="00C32019"/>
    <w:rsid w:val="00C3367C"/>
    <w:rsid w:val="00C339F1"/>
    <w:rsid w:val="00C36E7A"/>
    <w:rsid w:val="00C3700A"/>
    <w:rsid w:val="00C404EC"/>
    <w:rsid w:val="00C41C18"/>
    <w:rsid w:val="00C43BE1"/>
    <w:rsid w:val="00C52763"/>
    <w:rsid w:val="00C53A09"/>
    <w:rsid w:val="00C617F6"/>
    <w:rsid w:val="00C6273A"/>
    <w:rsid w:val="00C6381F"/>
    <w:rsid w:val="00C66AFB"/>
    <w:rsid w:val="00C75C04"/>
    <w:rsid w:val="00C77CAE"/>
    <w:rsid w:val="00C87BF5"/>
    <w:rsid w:val="00C90693"/>
    <w:rsid w:val="00C950A1"/>
    <w:rsid w:val="00CA3E0A"/>
    <w:rsid w:val="00CA41D4"/>
    <w:rsid w:val="00CA63BB"/>
    <w:rsid w:val="00CB54F9"/>
    <w:rsid w:val="00CB5C39"/>
    <w:rsid w:val="00CC110B"/>
    <w:rsid w:val="00CC4194"/>
    <w:rsid w:val="00CC4DF2"/>
    <w:rsid w:val="00CC7FEE"/>
    <w:rsid w:val="00CD10BC"/>
    <w:rsid w:val="00CE7F8F"/>
    <w:rsid w:val="00CF3AE8"/>
    <w:rsid w:val="00CF4F8F"/>
    <w:rsid w:val="00CF5C5A"/>
    <w:rsid w:val="00D002AF"/>
    <w:rsid w:val="00D03487"/>
    <w:rsid w:val="00D07BF3"/>
    <w:rsid w:val="00D124D3"/>
    <w:rsid w:val="00D12E72"/>
    <w:rsid w:val="00D13D92"/>
    <w:rsid w:val="00D13FD7"/>
    <w:rsid w:val="00D30441"/>
    <w:rsid w:val="00D376A1"/>
    <w:rsid w:val="00D42301"/>
    <w:rsid w:val="00D43D76"/>
    <w:rsid w:val="00D43E50"/>
    <w:rsid w:val="00D477AC"/>
    <w:rsid w:val="00D50A91"/>
    <w:rsid w:val="00D51C7B"/>
    <w:rsid w:val="00D57C53"/>
    <w:rsid w:val="00D605C8"/>
    <w:rsid w:val="00D60F19"/>
    <w:rsid w:val="00D6692C"/>
    <w:rsid w:val="00D74FFC"/>
    <w:rsid w:val="00D76B33"/>
    <w:rsid w:val="00D76C88"/>
    <w:rsid w:val="00D81B3B"/>
    <w:rsid w:val="00D83313"/>
    <w:rsid w:val="00D8387A"/>
    <w:rsid w:val="00D8742F"/>
    <w:rsid w:val="00D9136A"/>
    <w:rsid w:val="00D91A05"/>
    <w:rsid w:val="00D91FD7"/>
    <w:rsid w:val="00D929D6"/>
    <w:rsid w:val="00D97A21"/>
    <w:rsid w:val="00DA12E6"/>
    <w:rsid w:val="00DA7836"/>
    <w:rsid w:val="00DC25C4"/>
    <w:rsid w:val="00DC3A8D"/>
    <w:rsid w:val="00DC618D"/>
    <w:rsid w:val="00DC7B55"/>
    <w:rsid w:val="00DD1870"/>
    <w:rsid w:val="00DE34AB"/>
    <w:rsid w:val="00DE399A"/>
    <w:rsid w:val="00DE6A4D"/>
    <w:rsid w:val="00DF1E12"/>
    <w:rsid w:val="00DF32C4"/>
    <w:rsid w:val="00DF4E8E"/>
    <w:rsid w:val="00DF632F"/>
    <w:rsid w:val="00DF6FB3"/>
    <w:rsid w:val="00DF7D3D"/>
    <w:rsid w:val="00E000CD"/>
    <w:rsid w:val="00E00D2B"/>
    <w:rsid w:val="00E038CB"/>
    <w:rsid w:val="00E04A83"/>
    <w:rsid w:val="00E118FD"/>
    <w:rsid w:val="00E11D9E"/>
    <w:rsid w:val="00E1205B"/>
    <w:rsid w:val="00E12243"/>
    <w:rsid w:val="00E12CEF"/>
    <w:rsid w:val="00E16334"/>
    <w:rsid w:val="00E17CA5"/>
    <w:rsid w:val="00E17D29"/>
    <w:rsid w:val="00E25C2A"/>
    <w:rsid w:val="00E27B20"/>
    <w:rsid w:val="00E35D3E"/>
    <w:rsid w:val="00E405CE"/>
    <w:rsid w:val="00E44E42"/>
    <w:rsid w:val="00E47173"/>
    <w:rsid w:val="00E47432"/>
    <w:rsid w:val="00E52C82"/>
    <w:rsid w:val="00E530D5"/>
    <w:rsid w:val="00E549E0"/>
    <w:rsid w:val="00E5510D"/>
    <w:rsid w:val="00E56DB4"/>
    <w:rsid w:val="00E677BC"/>
    <w:rsid w:val="00E752FF"/>
    <w:rsid w:val="00E77CA5"/>
    <w:rsid w:val="00E801B2"/>
    <w:rsid w:val="00E81888"/>
    <w:rsid w:val="00E83FA2"/>
    <w:rsid w:val="00E90059"/>
    <w:rsid w:val="00E90762"/>
    <w:rsid w:val="00E9306A"/>
    <w:rsid w:val="00E938A5"/>
    <w:rsid w:val="00E94BA1"/>
    <w:rsid w:val="00EA0004"/>
    <w:rsid w:val="00EA2DA5"/>
    <w:rsid w:val="00EA4FBF"/>
    <w:rsid w:val="00EB2228"/>
    <w:rsid w:val="00EB25DD"/>
    <w:rsid w:val="00EB3485"/>
    <w:rsid w:val="00ED0BDD"/>
    <w:rsid w:val="00ED21B0"/>
    <w:rsid w:val="00ED5E26"/>
    <w:rsid w:val="00ED5FBC"/>
    <w:rsid w:val="00EE14AD"/>
    <w:rsid w:val="00EE27E9"/>
    <w:rsid w:val="00EF2D52"/>
    <w:rsid w:val="00EF41F9"/>
    <w:rsid w:val="00EF4336"/>
    <w:rsid w:val="00EF71C6"/>
    <w:rsid w:val="00F00BE6"/>
    <w:rsid w:val="00F00D69"/>
    <w:rsid w:val="00F10C16"/>
    <w:rsid w:val="00F15F85"/>
    <w:rsid w:val="00F1741E"/>
    <w:rsid w:val="00F21319"/>
    <w:rsid w:val="00F35897"/>
    <w:rsid w:val="00F35C6F"/>
    <w:rsid w:val="00F41C8A"/>
    <w:rsid w:val="00F50F75"/>
    <w:rsid w:val="00F51C8E"/>
    <w:rsid w:val="00F5296C"/>
    <w:rsid w:val="00F61D30"/>
    <w:rsid w:val="00F633AA"/>
    <w:rsid w:val="00F634EF"/>
    <w:rsid w:val="00F65523"/>
    <w:rsid w:val="00F6749B"/>
    <w:rsid w:val="00F71A4B"/>
    <w:rsid w:val="00F74269"/>
    <w:rsid w:val="00F7705B"/>
    <w:rsid w:val="00F84C1C"/>
    <w:rsid w:val="00F8570B"/>
    <w:rsid w:val="00F8627F"/>
    <w:rsid w:val="00F9585A"/>
    <w:rsid w:val="00F96C9B"/>
    <w:rsid w:val="00FA2D29"/>
    <w:rsid w:val="00FA3AFB"/>
    <w:rsid w:val="00FA6E03"/>
    <w:rsid w:val="00FA7ACF"/>
    <w:rsid w:val="00FB036C"/>
    <w:rsid w:val="00FB0ACC"/>
    <w:rsid w:val="00FB45EC"/>
    <w:rsid w:val="00FC1564"/>
    <w:rsid w:val="00FC34B2"/>
    <w:rsid w:val="00FC567E"/>
    <w:rsid w:val="00FC6EB3"/>
    <w:rsid w:val="00FC6FF6"/>
    <w:rsid w:val="00FD173A"/>
    <w:rsid w:val="00FD3E5C"/>
    <w:rsid w:val="00FD4C7F"/>
    <w:rsid w:val="00FD5843"/>
    <w:rsid w:val="00FE54D8"/>
    <w:rsid w:val="00FF3A1E"/>
    <w:rsid w:val="00FF4509"/>
    <w:rsid w:val="00FF621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DC4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E22"/>
    <w:rPr>
      <w:sz w:val="24"/>
      <w:szCs w:val="24"/>
    </w:rPr>
  </w:style>
  <w:style w:type="paragraph" w:styleId="Heading1">
    <w:name w:val="heading 1"/>
    <w:basedOn w:val="Normal"/>
    <w:next w:val="Normal1stParagraph"/>
    <w:link w:val="Heading1Char"/>
    <w:autoRedefine/>
    <w:uiPriority w:val="9"/>
    <w:qFormat/>
    <w:rsid w:val="00EE27E9"/>
    <w:pPr>
      <w:keepNext/>
      <w:keepLines/>
      <w:shd w:val="clear" w:color="auto" w:fill="FFFFFF"/>
      <w:autoSpaceDE w:val="0"/>
      <w:autoSpaceDN w:val="0"/>
      <w:adjustRightInd w:val="0"/>
      <w:spacing w:after="240"/>
      <w:jc w:val="center"/>
      <w:outlineLvl w:val="0"/>
    </w:pPr>
    <w:rPr>
      <w:rFonts w:ascii="Times New Roman" w:hAnsi="Times New Roman"/>
      <w:b/>
      <w:bCs/>
      <w:color w:val="7F4A1F"/>
      <w:sz w:val="36"/>
      <w:szCs w:val="36"/>
    </w:rPr>
  </w:style>
  <w:style w:type="paragraph" w:styleId="Heading2">
    <w:name w:val="heading 2"/>
    <w:basedOn w:val="Heading1"/>
    <w:next w:val="Normal1stParagraph"/>
    <w:link w:val="Heading2Char"/>
    <w:autoRedefine/>
    <w:uiPriority w:val="9"/>
    <w:unhideWhenUsed/>
    <w:qFormat/>
    <w:rsid w:val="00D91A05"/>
    <w:pPr>
      <w:keepLines w:val="0"/>
      <w:autoSpaceDE/>
      <w:autoSpaceDN/>
      <w:adjustRightInd/>
      <w:spacing w:before="180" w:after="0"/>
      <w:outlineLvl w:val="1"/>
    </w:pPr>
    <w:rPr>
      <w:bCs w:val="0"/>
      <w:color w:val="365F91" w:themeColor="accent1" w:themeShade="BF"/>
      <w:sz w:val="28"/>
      <w:szCs w:val="28"/>
    </w:rPr>
  </w:style>
  <w:style w:type="paragraph" w:styleId="Heading3">
    <w:name w:val="heading 3"/>
    <w:basedOn w:val="Heading1"/>
    <w:next w:val="Normal1stParagraph"/>
    <w:link w:val="Heading3Char"/>
    <w:autoRedefine/>
    <w:uiPriority w:val="9"/>
    <w:unhideWhenUsed/>
    <w:qFormat/>
    <w:rsid w:val="00B33C64"/>
    <w:pPr>
      <w:spacing w:before="200"/>
      <w:outlineLvl w:val="2"/>
    </w:pPr>
    <w:rPr>
      <w:rFonts w:asciiTheme="majorHAnsi" w:eastAsiaTheme="majorEastAsia" w:hAnsiTheme="majorHAnsi" w:cstheme="majorBidi"/>
      <w:bCs w:val="0"/>
      <w:color w:val="4F81BD" w:themeColor="accent1"/>
    </w:rPr>
  </w:style>
  <w:style w:type="paragraph" w:styleId="Heading4">
    <w:name w:val="heading 4"/>
    <w:basedOn w:val="Normal"/>
    <w:next w:val="Normal"/>
    <w:link w:val="Heading4Char"/>
    <w:autoRedefine/>
    <w:uiPriority w:val="9"/>
    <w:unhideWhenUsed/>
    <w:qFormat/>
    <w:rsid w:val="00B33C64"/>
    <w:pPr>
      <w:keepNext/>
      <w:keepLines/>
      <w:spacing w:before="200" w:after="0"/>
      <w:ind w:firstLine="3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2">
    <w:name w:val="CT2"/>
    <w:basedOn w:val="Normal"/>
    <w:autoRedefine/>
    <w:rsid w:val="00CF49E6"/>
    <w:pPr>
      <w:spacing w:before="120" w:line="480" w:lineRule="auto"/>
      <w:jc w:val="both"/>
    </w:pPr>
    <w:rPr>
      <w:rFonts w:ascii="Arial" w:hAnsi="Arial"/>
      <w:sz w:val="20"/>
      <w:szCs w:val="20"/>
    </w:rPr>
  </w:style>
  <w:style w:type="paragraph" w:customStyle="1" w:styleId="CNRevised">
    <w:name w:val="CN Revised"/>
    <w:basedOn w:val="Normal"/>
    <w:rsid w:val="00CF49E6"/>
    <w:rPr>
      <w:rFonts w:ascii="Arial" w:hAnsi="Arial"/>
      <w:sz w:val="96"/>
      <w:szCs w:val="20"/>
    </w:rPr>
  </w:style>
  <w:style w:type="paragraph" w:styleId="BalloonText">
    <w:name w:val="Balloon Text"/>
    <w:basedOn w:val="Normal"/>
    <w:link w:val="BalloonTextChar"/>
    <w:uiPriority w:val="99"/>
    <w:semiHidden/>
    <w:unhideWhenUsed/>
    <w:rsid w:val="00BE4631"/>
    <w:pPr>
      <w:spacing w:before="60" w:after="0"/>
      <w:ind w:firstLine="36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4631"/>
    <w:rPr>
      <w:rFonts w:ascii="Lucida Grande" w:hAnsi="Lucida Grande" w:cs="Lucida Grande"/>
      <w:sz w:val="18"/>
      <w:szCs w:val="18"/>
    </w:rPr>
  </w:style>
  <w:style w:type="paragraph" w:customStyle="1" w:styleId="Normal1stParagraph">
    <w:name w:val="Normal 1st Paragraph"/>
    <w:basedOn w:val="Normal"/>
    <w:next w:val="Normal"/>
    <w:autoRedefine/>
    <w:qFormat/>
    <w:rsid w:val="00B54AA1"/>
    <w:pPr>
      <w:shd w:val="clear" w:color="auto" w:fill="FFFFFF"/>
      <w:autoSpaceDE w:val="0"/>
      <w:autoSpaceDN w:val="0"/>
      <w:adjustRightInd w:val="0"/>
      <w:spacing w:before="120" w:after="0"/>
      <w:ind w:left="720"/>
    </w:pPr>
    <w:rPr>
      <w:rFonts w:ascii="Times New Roman" w:eastAsia="Times New Roman" w:hAnsi="Times New Roman" w:cs="Times New Roman"/>
      <w:color w:val="000000"/>
      <w:lang w:eastAsia="en-US"/>
    </w:rPr>
  </w:style>
  <w:style w:type="character" w:customStyle="1" w:styleId="Heading1Char">
    <w:name w:val="Heading 1 Char"/>
    <w:basedOn w:val="DefaultParagraphFont"/>
    <w:link w:val="Heading1"/>
    <w:uiPriority w:val="9"/>
    <w:rsid w:val="00EE27E9"/>
    <w:rPr>
      <w:rFonts w:ascii="Times New Roman" w:hAnsi="Times New Roman"/>
      <w:b/>
      <w:bCs/>
      <w:color w:val="7F4A1F"/>
      <w:sz w:val="36"/>
      <w:szCs w:val="36"/>
      <w:shd w:val="clear" w:color="auto" w:fill="FFFFFF"/>
    </w:rPr>
  </w:style>
  <w:style w:type="character" w:customStyle="1" w:styleId="Heading2Char">
    <w:name w:val="Heading 2 Char"/>
    <w:basedOn w:val="DefaultParagraphFont"/>
    <w:link w:val="Heading2"/>
    <w:uiPriority w:val="9"/>
    <w:rsid w:val="00D91A05"/>
    <w:rPr>
      <w:rFonts w:ascii="Times New Roman" w:hAnsi="Times New Roman"/>
      <w:b/>
      <w:color w:val="365F91" w:themeColor="accent1" w:themeShade="BF"/>
      <w:sz w:val="28"/>
      <w:szCs w:val="28"/>
      <w:shd w:val="clear" w:color="auto" w:fill="FFFFFF"/>
    </w:rPr>
  </w:style>
  <w:style w:type="character" w:customStyle="1" w:styleId="Heading3Char">
    <w:name w:val="Heading 3 Char"/>
    <w:basedOn w:val="DefaultParagraphFont"/>
    <w:link w:val="Heading3"/>
    <w:uiPriority w:val="9"/>
    <w:rsid w:val="00B33C64"/>
    <w:rPr>
      <w:rFonts w:asciiTheme="majorHAnsi" w:eastAsiaTheme="majorEastAsia" w:hAnsiTheme="majorHAnsi" w:cstheme="majorBidi"/>
      <w:color w:val="4F81BD" w:themeColor="accent1"/>
      <w:sz w:val="32"/>
      <w:szCs w:val="32"/>
      <w:shd w:val="clear" w:color="auto" w:fill="FFFFFF"/>
    </w:rPr>
  </w:style>
  <w:style w:type="paragraph" w:styleId="Bibliography">
    <w:name w:val="Bibliography"/>
    <w:basedOn w:val="Normal"/>
    <w:uiPriority w:val="37"/>
    <w:unhideWhenUsed/>
    <w:rsid w:val="00B33C64"/>
    <w:pPr>
      <w:spacing w:before="60" w:after="0"/>
      <w:ind w:left="360" w:hanging="360"/>
    </w:pPr>
    <w:rPr>
      <w:rFonts w:ascii="Times New Roman" w:hAnsi="Times New Roman"/>
    </w:rPr>
  </w:style>
  <w:style w:type="paragraph" w:styleId="Title">
    <w:name w:val="Title"/>
    <w:basedOn w:val="Normal"/>
    <w:next w:val="Normal"/>
    <w:link w:val="TitleChar"/>
    <w:uiPriority w:val="10"/>
    <w:qFormat/>
    <w:rsid w:val="0088467E"/>
    <w:pPr>
      <w:pBdr>
        <w:bottom w:val="single" w:sz="8" w:space="4" w:color="4F81BD" w:themeColor="accent1"/>
      </w:pBdr>
      <w:spacing w:before="6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67E"/>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B33C6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2366B4"/>
    <w:pPr>
      <w:ind w:left="720"/>
      <w:contextualSpacing/>
    </w:pPr>
  </w:style>
  <w:style w:type="paragraph" w:styleId="EndnoteText">
    <w:name w:val="endnote text"/>
    <w:basedOn w:val="Normal"/>
    <w:link w:val="EndnoteTextChar"/>
    <w:uiPriority w:val="99"/>
    <w:unhideWhenUsed/>
    <w:rsid w:val="0040205D"/>
    <w:pPr>
      <w:spacing w:after="0"/>
    </w:pPr>
  </w:style>
  <w:style w:type="character" w:customStyle="1" w:styleId="EndnoteTextChar">
    <w:name w:val="Endnote Text Char"/>
    <w:basedOn w:val="DefaultParagraphFont"/>
    <w:link w:val="EndnoteText"/>
    <w:uiPriority w:val="99"/>
    <w:rsid w:val="0040205D"/>
    <w:rPr>
      <w:sz w:val="24"/>
      <w:szCs w:val="24"/>
    </w:rPr>
  </w:style>
  <w:style w:type="character" w:styleId="EndnoteReference">
    <w:name w:val="endnote reference"/>
    <w:basedOn w:val="DefaultParagraphFont"/>
    <w:uiPriority w:val="99"/>
    <w:unhideWhenUsed/>
    <w:rsid w:val="0040205D"/>
    <w:rPr>
      <w:vertAlign w:val="superscript"/>
    </w:rPr>
  </w:style>
  <w:style w:type="paragraph" w:styleId="BodyText">
    <w:name w:val="Body Text"/>
    <w:basedOn w:val="Normal"/>
    <w:link w:val="BodyTextChar"/>
    <w:uiPriority w:val="99"/>
    <w:unhideWhenUsed/>
    <w:qFormat/>
    <w:rsid w:val="000F1AA7"/>
    <w:pPr>
      <w:spacing w:after="120"/>
    </w:pPr>
  </w:style>
  <w:style w:type="character" w:customStyle="1" w:styleId="BodyTextChar">
    <w:name w:val="Body Text Char"/>
    <w:basedOn w:val="DefaultParagraphFont"/>
    <w:link w:val="BodyText"/>
    <w:uiPriority w:val="99"/>
    <w:rsid w:val="000F1AA7"/>
    <w:rPr>
      <w:sz w:val="24"/>
      <w:szCs w:val="24"/>
    </w:rPr>
  </w:style>
  <w:style w:type="paragraph" w:customStyle="1" w:styleId="Apply-Header">
    <w:name w:val="Apply - Header"/>
    <w:basedOn w:val="BodyText"/>
    <w:qFormat/>
    <w:rsid w:val="000F1AA7"/>
    <w:pPr>
      <w:keepNext/>
      <w:keepLines/>
      <w:shd w:val="clear" w:color="auto" w:fill="7E81C6"/>
      <w:spacing w:before="240" w:after="60"/>
    </w:pPr>
    <w:rPr>
      <w:rFonts w:ascii="Arial" w:hAnsi="Arial" w:cs="Arial"/>
      <w:color w:val="FFFFFF" w:themeColor="background1"/>
      <w:sz w:val="36"/>
      <w:szCs w:val="36"/>
    </w:rPr>
  </w:style>
  <w:style w:type="paragraph" w:customStyle="1" w:styleId="Apply-Alternate-choiceitems">
    <w:name w:val="Apply - Alternate-choice items"/>
    <w:basedOn w:val="ListNumber"/>
    <w:qFormat/>
    <w:rsid w:val="000F1AA7"/>
    <w:pPr>
      <w:numPr>
        <w:numId w:val="0"/>
      </w:numPr>
      <w:tabs>
        <w:tab w:val="left" w:pos="360"/>
        <w:tab w:val="left" w:pos="720"/>
      </w:tabs>
      <w:spacing w:after="0"/>
      <w:ind w:left="720" w:hanging="720"/>
      <w:contextualSpacing w:val="0"/>
    </w:pPr>
  </w:style>
  <w:style w:type="paragraph" w:customStyle="1" w:styleId="Apply-Answers">
    <w:name w:val="Apply - Answers"/>
    <w:basedOn w:val="Apply-Alternate-choiceitems"/>
    <w:qFormat/>
    <w:rsid w:val="000F1AA7"/>
    <w:pPr>
      <w:spacing w:after="60"/>
      <w:ind w:left="1080" w:right="720" w:firstLine="720"/>
    </w:pPr>
    <w:rPr>
      <w:color w:val="548DD4" w:themeColor="text2" w:themeTint="99"/>
      <w:sz w:val="22"/>
      <w:szCs w:val="22"/>
    </w:rPr>
  </w:style>
  <w:style w:type="paragraph" w:styleId="ListNumber">
    <w:name w:val="List Number"/>
    <w:basedOn w:val="Normal"/>
    <w:uiPriority w:val="99"/>
    <w:semiHidden/>
    <w:unhideWhenUsed/>
    <w:rsid w:val="000F1AA7"/>
    <w:pPr>
      <w:numPr>
        <w:numId w:val="9"/>
      </w:numPr>
      <w:tabs>
        <w:tab w:val="num" w:pos="360"/>
      </w:tabs>
      <w:ind w:left="360"/>
      <w:contextualSpacing/>
    </w:pPr>
  </w:style>
  <w:style w:type="paragraph" w:styleId="Footer">
    <w:name w:val="footer"/>
    <w:basedOn w:val="Normal"/>
    <w:link w:val="FooterChar"/>
    <w:uiPriority w:val="99"/>
    <w:unhideWhenUsed/>
    <w:rsid w:val="00F35C6F"/>
    <w:pPr>
      <w:tabs>
        <w:tab w:val="center" w:pos="4320"/>
        <w:tab w:val="right" w:pos="8640"/>
      </w:tabs>
      <w:spacing w:after="0"/>
    </w:pPr>
  </w:style>
  <w:style w:type="character" w:customStyle="1" w:styleId="FooterChar">
    <w:name w:val="Footer Char"/>
    <w:basedOn w:val="DefaultParagraphFont"/>
    <w:link w:val="Footer"/>
    <w:uiPriority w:val="99"/>
    <w:rsid w:val="00F35C6F"/>
    <w:rPr>
      <w:sz w:val="24"/>
      <w:szCs w:val="24"/>
    </w:rPr>
  </w:style>
  <w:style w:type="character" w:styleId="PageNumber">
    <w:name w:val="page number"/>
    <w:basedOn w:val="DefaultParagraphFont"/>
    <w:uiPriority w:val="99"/>
    <w:semiHidden/>
    <w:unhideWhenUsed/>
    <w:rsid w:val="00F35C6F"/>
  </w:style>
  <w:style w:type="character" w:styleId="Hyperlink">
    <w:name w:val="Hyperlink"/>
    <w:basedOn w:val="DefaultParagraphFont"/>
    <w:uiPriority w:val="99"/>
    <w:unhideWhenUsed/>
    <w:rsid w:val="00553392"/>
    <w:rPr>
      <w:color w:val="0000FF" w:themeColor="hyperlink"/>
      <w:u w:val="single"/>
    </w:rPr>
  </w:style>
  <w:style w:type="character" w:styleId="CommentReference">
    <w:name w:val="annotation reference"/>
    <w:basedOn w:val="DefaultParagraphFont"/>
    <w:uiPriority w:val="99"/>
    <w:semiHidden/>
    <w:unhideWhenUsed/>
    <w:rsid w:val="007A62EE"/>
    <w:rPr>
      <w:sz w:val="16"/>
      <w:szCs w:val="16"/>
    </w:rPr>
  </w:style>
  <w:style w:type="paragraph" w:styleId="CommentText">
    <w:name w:val="annotation text"/>
    <w:basedOn w:val="Normal"/>
    <w:link w:val="CommentTextChar"/>
    <w:uiPriority w:val="99"/>
    <w:semiHidden/>
    <w:unhideWhenUsed/>
    <w:rsid w:val="007A62EE"/>
    <w:rPr>
      <w:sz w:val="20"/>
      <w:szCs w:val="20"/>
    </w:rPr>
  </w:style>
  <w:style w:type="character" w:customStyle="1" w:styleId="CommentTextChar">
    <w:name w:val="Comment Text Char"/>
    <w:basedOn w:val="DefaultParagraphFont"/>
    <w:link w:val="CommentText"/>
    <w:uiPriority w:val="99"/>
    <w:semiHidden/>
    <w:rsid w:val="007A62EE"/>
  </w:style>
  <w:style w:type="paragraph" w:styleId="CommentSubject">
    <w:name w:val="annotation subject"/>
    <w:basedOn w:val="CommentText"/>
    <w:next w:val="CommentText"/>
    <w:link w:val="CommentSubjectChar"/>
    <w:uiPriority w:val="99"/>
    <w:semiHidden/>
    <w:unhideWhenUsed/>
    <w:rsid w:val="007A62EE"/>
    <w:rPr>
      <w:b/>
      <w:bCs/>
    </w:rPr>
  </w:style>
  <w:style w:type="character" w:customStyle="1" w:styleId="CommentSubjectChar">
    <w:name w:val="Comment Subject Char"/>
    <w:basedOn w:val="CommentTextChar"/>
    <w:link w:val="CommentSubject"/>
    <w:uiPriority w:val="99"/>
    <w:semiHidden/>
    <w:rsid w:val="007A62EE"/>
    <w:rPr>
      <w:b/>
      <w:bCs/>
    </w:rPr>
  </w:style>
  <w:style w:type="paragraph" w:styleId="FootnoteText">
    <w:name w:val="footnote text"/>
    <w:basedOn w:val="Normal"/>
    <w:link w:val="FootnoteTextChar"/>
    <w:uiPriority w:val="99"/>
    <w:unhideWhenUsed/>
    <w:rsid w:val="00F84C1C"/>
    <w:pPr>
      <w:spacing w:after="0"/>
    </w:pPr>
  </w:style>
  <w:style w:type="character" w:customStyle="1" w:styleId="FootnoteTextChar">
    <w:name w:val="Footnote Text Char"/>
    <w:basedOn w:val="DefaultParagraphFont"/>
    <w:link w:val="FootnoteText"/>
    <w:uiPriority w:val="99"/>
    <w:rsid w:val="00F84C1C"/>
    <w:rPr>
      <w:sz w:val="24"/>
      <w:szCs w:val="24"/>
    </w:rPr>
  </w:style>
  <w:style w:type="character" w:styleId="FootnoteReference">
    <w:name w:val="footnote reference"/>
    <w:basedOn w:val="DefaultParagraphFont"/>
    <w:uiPriority w:val="99"/>
    <w:unhideWhenUsed/>
    <w:rsid w:val="00F84C1C"/>
    <w:rPr>
      <w:vertAlign w:val="superscript"/>
    </w:rPr>
  </w:style>
  <w:style w:type="character" w:styleId="FollowedHyperlink">
    <w:name w:val="FollowedHyperlink"/>
    <w:basedOn w:val="DefaultParagraphFont"/>
    <w:uiPriority w:val="99"/>
    <w:semiHidden/>
    <w:unhideWhenUsed/>
    <w:rsid w:val="0045477C"/>
    <w:rPr>
      <w:color w:val="800080" w:themeColor="followedHyperlink"/>
      <w:u w:val="single"/>
    </w:rPr>
  </w:style>
  <w:style w:type="paragraph" w:styleId="Header">
    <w:name w:val="header"/>
    <w:basedOn w:val="Normal"/>
    <w:link w:val="HeaderChar"/>
    <w:uiPriority w:val="99"/>
    <w:unhideWhenUsed/>
    <w:rsid w:val="00304933"/>
    <w:pPr>
      <w:tabs>
        <w:tab w:val="center" w:pos="4320"/>
        <w:tab w:val="right" w:pos="8640"/>
      </w:tabs>
      <w:spacing w:after="0"/>
    </w:pPr>
  </w:style>
  <w:style w:type="character" w:customStyle="1" w:styleId="HeaderChar">
    <w:name w:val="Header Char"/>
    <w:basedOn w:val="DefaultParagraphFont"/>
    <w:link w:val="Header"/>
    <w:uiPriority w:val="99"/>
    <w:rsid w:val="00304933"/>
    <w:rPr>
      <w:sz w:val="24"/>
      <w:szCs w:val="24"/>
    </w:rPr>
  </w:style>
  <w:style w:type="paragraph" w:styleId="Revision">
    <w:name w:val="Revision"/>
    <w:hidden/>
    <w:uiPriority w:val="99"/>
    <w:semiHidden/>
    <w:rsid w:val="008068AD"/>
    <w:pPr>
      <w:spacing w:after="0"/>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E22"/>
    <w:rPr>
      <w:sz w:val="24"/>
      <w:szCs w:val="24"/>
    </w:rPr>
  </w:style>
  <w:style w:type="paragraph" w:styleId="Heading1">
    <w:name w:val="heading 1"/>
    <w:basedOn w:val="Normal"/>
    <w:next w:val="Normal1stParagraph"/>
    <w:link w:val="Heading1Char"/>
    <w:autoRedefine/>
    <w:uiPriority w:val="9"/>
    <w:qFormat/>
    <w:rsid w:val="00EE27E9"/>
    <w:pPr>
      <w:keepNext/>
      <w:keepLines/>
      <w:shd w:val="clear" w:color="auto" w:fill="FFFFFF"/>
      <w:autoSpaceDE w:val="0"/>
      <w:autoSpaceDN w:val="0"/>
      <w:adjustRightInd w:val="0"/>
      <w:spacing w:after="240"/>
      <w:jc w:val="center"/>
      <w:outlineLvl w:val="0"/>
    </w:pPr>
    <w:rPr>
      <w:rFonts w:ascii="Times New Roman" w:hAnsi="Times New Roman"/>
      <w:b/>
      <w:bCs/>
      <w:color w:val="7F4A1F"/>
      <w:sz w:val="36"/>
      <w:szCs w:val="36"/>
    </w:rPr>
  </w:style>
  <w:style w:type="paragraph" w:styleId="Heading2">
    <w:name w:val="heading 2"/>
    <w:basedOn w:val="Heading1"/>
    <w:next w:val="Normal1stParagraph"/>
    <w:link w:val="Heading2Char"/>
    <w:autoRedefine/>
    <w:uiPriority w:val="9"/>
    <w:unhideWhenUsed/>
    <w:qFormat/>
    <w:rsid w:val="00D91A05"/>
    <w:pPr>
      <w:keepLines w:val="0"/>
      <w:autoSpaceDE/>
      <w:autoSpaceDN/>
      <w:adjustRightInd/>
      <w:spacing w:before="180" w:after="0"/>
      <w:outlineLvl w:val="1"/>
    </w:pPr>
    <w:rPr>
      <w:bCs w:val="0"/>
      <w:color w:val="365F91" w:themeColor="accent1" w:themeShade="BF"/>
      <w:sz w:val="28"/>
      <w:szCs w:val="28"/>
    </w:rPr>
  </w:style>
  <w:style w:type="paragraph" w:styleId="Heading3">
    <w:name w:val="heading 3"/>
    <w:basedOn w:val="Heading1"/>
    <w:next w:val="Normal1stParagraph"/>
    <w:link w:val="Heading3Char"/>
    <w:autoRedefine/>
    <w:uiPriority w:val="9"/>
    <w:unhideWhenUsed/>
    <w:qFormat/>
    <w:rsid w:val="00B33C64"/>
    <w:pPr>
      <w:spacing w:before="200"/>
      <w:outlineLvl w:val="2"/>
    </w:pPr>
    <w:rPr>
      <w:rFonts w:asciiTheme="majorHAnsi" w:eastAsiaTheme="majorEastAsia" w:hAnsiTheme="majorHAnsi" w:cstheme="majorBidi"/>
      <w:bCs w:val="0"/>
      <w:color w:val="4F81BD" w:themeColor="accent1"/>
    </w:rPr>
  </w:style>
  <w:style w:type="paragraph" w:styleId="Heading4">
    <w:name w:val="heading 4"/>
    <w:basedOn w:val="Normal"/>
    <w:next w:val="Normal"/>
    <w:link w:val="Heading4Char"/>
    <w:autoRedefine/>
    <w:uiPriority w:val="9"/>
    <w:unhideWhenUsed/>
    <w:qFormat/>
    <w:rsid w:val="00B33C64"/>
    <w:pPr>
      <w:keepNext/>
      <w:keepLines/>
      <w:spacing w:before="200" w:after="0"/>
      <w:ind w:firstLine="3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T2">
    <w:name w:val="CT2"/>
    <w:basedOn w:val="Normal"/>
    <w:autoRedefine/>
    <w:rsid w:val="00CF49E6"/>
    <w:pPr>
      <w:spacing w:before="120" w:line="480" w:lineRule="auto"/>
      <w:jc w:val="both"/>
    </w:pPr>
    <w:rPr>
      <w:rFonts w:ascii="Arial" w:hAnsi="Arial"/>
      <w:sz w:val="20"/>
      <w:szCs w:val="20"/>
    </w:rPr>
  </w:style>
  <w:style w:type="paragraph" w:customStyle="1" w:styleId="CNRevised">
    <w:name w:val="CN Revised"/>
    <w:basedOn w:val="Normal"/>
    <w:rsid w:val="00CF49E6"/>
    <w:rPr>
      <w:rFonts w:ascii="Arial" w:hAnsi="Arial"/>
      <w:sz w:val="96"/>
      <w:szCs w:val="20"/>
    </w:rPr>
  </w:style>
  <w:style w:type="paragraph" w:styleId="BalloonText">
    <w:name w:val="Balloon Text"/>
    <w:basedOn w:val="Normal"/>
    <w:link w:val="BalloonTextChar"/>
    <w:uiPriority w:val="99"/>
    <w:semiHidden/>
    <w:unhideWhenUsed/>
    <w:rsid w:val="00BE4631"/>
    <w:pPr>
      <w:spacing w:before="60" w:after="0"/>
      <w:ind w:firstLine="36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4631"/>
    <w:rPr>
      <w:rFonts w:ascii="Lucida Grande" w:hAnsi="Lucida Grande" w:cs="Lucida Grande"/>
      <w:sz w:val="18"/>
      <w:szCs w:val="18"/>
    </w:rPr>
  </w:style>
  <w:style w:type="paragraph" w:customStyle="1" w:styleId="Normal1stParagraph">
    <w:name w:val="Normal 1st Paragraph"/>
    <w:basedOn w:val="Normal"/>
    <w:next w:val="Normal"/>
    <w:autoRedefine/>
    <w:qFormat/>
    <w:rsid w:val="00B54AA1"/>
    <w:pPr>
      <w:shd w:val="clear" w:color="auto" w:fill="FFFFFF"/>
      <w:autoSpaceDE w:val="0"/>
      <w:autoSpaceDN w:val="0"/>
      <w:adjustRightInd w:val="0"/>
      <w:spacing w:before="120" w:after="0"/>
      <w:ind w:left="720"/>
    </w:pPr>
    <w:rPr>
      <w:rFonts w:ascii="Times New Roman" w:eastAsia="Times New Roman" w:hAnsi="Times New Roman" w:cs="Times New Roman"/>
      <w:color w:val="000000"/>
      <w:lang w:eastAsia="en-US"/>
    </w:rPr>
  </w:style>
  <w:style w:type="character" w:customStyle="1" w:styleId="Heading1Char">
    <w:name w:val="Heading 1 Char"/>
    <w:basedOn w:val="DefaultParagraphFont"/>
    <w:link w:val="Heading1"/>
    <w:uiPriority w:val="9"/>
    <w:rsid w:val="00EE27E9"/>
    <w:rPr>
      <w:rFonts w:ascii="Times New Roman" w:hAnsi="Times New Roman"/>
      <w:b/>
      <w:bCs/>
      <w:color w:val="7F4A1F"/>
      <w:sz w:val="36"/>
      <w:szCs w:val="36"/>
      <w:shd w:val="clear" w:color="auto" w:fill="FFFFFF"/>
    </w:rPr>
  </w:style>
  <w:style w:type="character" w:customStyle="1" w:styleId="Heading2Char">
    <w:name w:val="Heading 2 Char"/>
    <w:basedOn w:val="DefaultParagraphFont"/>
    <w:link w:val="Heading2"/>
    <w:uiPriority w:val="9"/>
    <w:rsid w:val="00D91A05"/>
    <w:rPr>
      <w:rFonts w:ascii="Times New Roman" w:hAnsi="Times New Roman"/>
      <w:b/>
      <w:color w:val="365F91" w:themeColor="accent1" w:themeShade="BF"/>
      <w:sz w:val="28"/>
      <w:szCs w:val="28"/>
      <w:shd w:val="clear" w:color="auto" w:fill="FFFFFF"/>
    </w:rPr>
  </w:style>
  <w:style w:type="character" w:customStyle="1" w:styleId="Heading3Char">
    <w:name w:val="Heading 3 Char"/>
    <w:basedOn w:val="DefaultParagraphFont"/>
    <w:link w:val="Heading3"/>
    <w:uiPriority w:val="9"/>
    <w:rsid w:val="00B33C64"/>
    <w:rPr>
      <w:rFonts w:asciiTheme="majorHAnsi" w:eastAsiaTheme="majorEastAsia" w:hAnsiTheme="majorHAnsi" w:cstheme="majorBidi"/>
      <w:color w:val="4F81BD" w:themeColor="accent1"/>
      <w:sz w:val="32"/>
      <w:szCs w:val="32"/>
      <w:shd w:val="clear" w:color="auto" w:fill="FFFFFF"/>
    </w:rPr>
  </w:style>
  <w:style w:type="paragraph" w:styleId="Bibliography">
    <w:name w:val="Bibliography"/>
    <w:basedOn w:val="Normal"/>
    <w:uiPriority w:val="37"/>
    <w:unhideWhenUsed/>
    <w:rsid w:val="00B33C64"/>
    <w:pPr>
      <w:spacing w:before="60" w:after="0"/>
      <w:ind w:left="360" w:hanging="360"/>
    </w:pPr>
    <w:rPr>
      <w:rFonts w:ascii="Times New Roman" w:hAnsi="Times New Roman"/>
    </w:rPr>
  </w:style>
  <w:style w:type="paragraph" w:styleId="Title">
    <w:name w:val="Title"/>
    <w:basedOn w:val="Normal"/>
    <w:next w:val="Normal"/>
    <w:link w:val="TitleChar"/>
    <w:uiPriority w:val="10"/>
    <w:qFormat/>
    <w:rsid w:val="0088467E"/>
    <w:pPr>
      <w:pBdr>
        <w:bottom w:val="single" w:sz="8" w:space="4" w:color="4F81BD" w:themeColor="accent1"/>
      </w:pBdr>
      <w:spacing w:before="6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67E"/>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B33C6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2366B4"/>
    <w:pPr>
      <w:ind w:left="720"/>
      <w:contextualSpacing/>
    </w:pPr>
  </w:style>
  <w:style w:type="paragraph" w:styleId="EndnoteText">
    <w:name w:val="endnote text"/>
    <w:basedOn w:val="Normal"/>
    <w:link w:val="EndnoteTextChar"/>
    <w:uiPriority w:val="99"/>
    <w:unhideWhenUsed/>
    <w:rsid w:val="0040205D"/>
    <w:pPr>
      <w:spacing w:after="0"/>
    </w:pPr>
  </w:style>
  <w:style w:type="character" w:customStyle="1" w:styleId="EndnoteTextChar">
    <w:name w:val="Endnote Text Char"/>
    <w:basedOn w:val="DefaultParagraphFont"/>
    <w:link w:val="EndnoteText"/>
    <w:uiPriority w:val="99"/>
    <w:rsid w:val="0040205D"/>
    <w:rPr>
      <w:sz w:val="24"/>
      <w:szCs w:val="24"/>
    </w:rPr>
  </w:style>
  <w:style w:type="character" w:styleId="EndnoteReference">
    <w:name w:val="endnote reference"/>
    <w:basedOn w:val="DefaultParagraphFont"/>
    <w:uiPriority w:val="99"/>
    <w:unhideWhenUsed/>
    <w:rsid w:val="0040205D"/>
    <w:rPr>
      <w:vertAlign w:val="superscript"/>
    </w:rPr>
  </w:style>
  <w:style w:type="paragraph" w:styleId="BodyText">
    <w:name w:val="Body Text"/>
    <w:basedOn w:val="Normal"/>
    <w:link w:val="BodyTextChar"/>
    <w:uiPriority w:val="99"/>
    <w:unhideWhenUsed/>
    <w:qFormat/>
    <w:rsid w:val="000F1AA7"/>
    <w:pPr>
      <w:spacing w:after="120"/>
    </w:pPr>
  </w:style>
  <w:style w:type="character" w:customStyle="1" w:styleId="BodyTextChar">
    <w:name w:val="Body Text Char"/>
    <w:basedOn w:val="DefaultParagraphFont"/>
    <w:link w:val="BodyText"/>
    <w:uiPriority w:val="99"/>
    <w:rsid w:val="000F1AA7"/>
    <w:rPr>
      <w:sz w:val="24"/>
      <w:szCs w:val="24"/>
    </w:rPr>
  </w:style>
  <w:style w:type="paragraph" w:customStyle="1" w:styleId="Apply-Header">
    <w:name w:val="Apply - Header"/>
    <w:basedOn w:val="BodyText"/>
    <w:qFormat/>
    <w:rsid w:val="000F1AA7"/>
    <w:pPr>
      <w:keepNext/>
      <w:keepLines/>
      <w:shd w:val="clear" w:color="auto" w:fill="7E81C6"/>
      <w:spacing w:before="240" w:after="60"/>
    </w:pPr>
    <w:rPr>
      <w:rFonts w:ascii="Arial" w:hAnsi="Arial" w:cs="Arial"/>
      <w:color w:val="FFFFFF" w:themeColor="background1"/>
      <w:sz w:val="36"/>
      <w:szCs w:val="36"/>
    </w:rPr>
  </w:style>
  <w:style w:type="paragraph" w:customStyle="1" w:styleId="Apply-Alternate-choiceitems">
    <w:name w:val="Apply - Alternate-choice items"/>
    <w:basedOn w:val="ListNumber"/>
    <w:qFormat/>
    <w:rsid w:val="000F1AA7"/>
    <w:pPr>
      <w:numPr>
        <w:numId w:val="0"/>
      </w:numPr>
      <w:tabs>
        <w:tab w:val="left" w:pos="360"/>
        <w:tab w:val="left" w:pos="720"/>
      </w:tabs>
      <w:spacing w:after="0"/>
      <w:ind w:left="720" w:hanging="720"/>
      <w:contextualSpacing w:val="0"/>
    </w:pPr>
  </w:style>
  <w:style w:type="paragraph" w:customStyle="1" w:styleId="Apply-Answers">
    <w:name w:val="Apply - Answers"/>
    <w:basedOn w:val="Apply-Alternate-choiceitems"/>
    <w:qFormat/>
    <w:rsid w:val="000F1AA7"/>
    <w:pPr>
      <w:spacing w:after="60"/>
      <w:ind w:left="1080" w:right="720" w:firstLine="720"/>
    </w:pPr>
    <w:rPr>
      <w:color w:val="548DD4" w:themeColor="text2" w:themeTint="99"/>
      <w:sz w:val="22"/>
      <w:szCs w:val="22"/>
    </w:rPr>
  </w:style>
  <w:style w:type="paragraph" w:styleId="ListNumber">
    <w:name w:val="List Number"/>
    <w:basedOn w:val="Normal"/>
    <w:uiPriority w:val="99"/>
    <w:semiHidden/>
    <w:unhideWhenUsed/>
    <w:rsid w:val="000F1AA7"/>
    <w:pPr>
      <w:numPr>
        <w:numId w:val="9"/>
      </w:numPr>
      <w:tabs>
        <w:tab w:val="num" w:pos="360"/>
      </w:tabs>
      <w:ind w:left="360"/>
      <w:contextualSpacing/>
    </w:pPr>
  </w:style>
  <w:style w:type="paragraph" w:styleId="Footer">
    <w:name w:val="footer"/>
    <w:basedOn w:val="Normal"/>
    <w:link w:val="FooterChar"/>
    <w:uiPriority w:val="99"/>
    <w:unhideWhenUsed/>
    <w:rsid w:val="00F35C6F"/>
    <w:pPr>
      <w:tabs>
        <w:tab w:val="center" w:pos="4320"/>
        <w:tab w:val="right" w:pos="8640"/>
      </w:tabs>
      <w:spacing w:after="0"/>
    </w:pPr>
  </w:style>
  <w:style w:type="character" w:customStyle="1" w:styleId="FooterChar">
    <w:name w:val="Footer Char"/>
    <w:basedOn w:val="DefaultParagraphFont"/>
    <w:link w:val="Footer"/>
    <w:uiPriority w:val="99"/>
    <w:rsid w:val="00F35C6F"/>
    <w:rPr>
      <w:sz w:val="24"/>
      <w:szCs w:val="24"/>
    </w:rPr>
  </w:style>
  <w:style w:type="character" w:styleId="PageNumber">
    <w:name w:val="page number"/>
    <w:basedOn w:val="DefaultParagraphFont"/>
    <w:uiPriority w:val="99"/>
    <w:semiHidden/>
    <w:unhideWhenUsed/>
    <w:rsid w:val="00F35C6F"/>
  </w:style>
  <w:style w:type="character" w:styleId="Hyperlink">
    <w:name w:val="Hyperlink"/>
    <w:basedOn w:val="DefaultParagraphFont"/>
    <w:uiPriority w:val="99"/>
    <w:unhideWhenUsed/>
    <w:rsid w:val="00553392"/>
    <w:rPr>
      <w:color w:val="0000FF" w:themeColor="hyperlink"/>
      <w:u w:val="single"/>
    </w:rPr>
  </w:style>
  <w:style w:type="character" w:styleId="CommentReference">
    <w:name w:val="annotation reference"/>
    <w:basedOn w:val="DefaultParagraphFont"/>
    <w:uiPriority w:val="99"/>
    <w:semiHidden/>
    <w:unhideWhenUsed/>
    <w:rsid w:val="007A62EE"/>
    <w:rPr>
      <w:sz w:val="16"/>
      <w:szCs w:val="16"/>
    </w:rPr>
  </w:style>
  <w:style w:type="paragraph" w:styleId="CommentText">
    <w:name w:val="annotation text"/>
    <w:basedOn w:val="Normal"/>
    <w:link w:val="CommentTextChar"/>
    <w:uiPriority w:val="99"/>
    <w:semiHidden/>
    <w:unhideWhenUsed/>
    <w:rsid w:val="007A62EE"/>
    <w:rPr>
      <w:sz w:val="20"/>
      <w:szCs w:val="20"/>
    </w:rPr>
  </w:style>
  <w:style w:type="character" w:customStyle="1" w:styleId="CommentTextChar">
    <w:name w:val="Comment Text Char"/>
    <w:basedOn w:val="DefaultParagraphFont"/>
    <w:link w:val="CommentText"/>
    <w:uiPriority w:val="99"/>
    <w:semiHidden/>
    <w:rsid w:val="007A62EE"/>
  </w:style>
  <w:style w:type="paragraph" w:styleId="CommentSubject">
    <w:name w:val="annotation subject"/>
    <w:basedOn w:val="CommentText"/>
    <w:next w:val="CommentText"/>
    <w:link w:val="CommentSubjectChar"/>
    <w:uiPriority w:val="99"/>
    <w:semiHidden/>
    <w:unhideWhenUsed/>
    <w:rsid w:val="007A62EE"/>
    <w:rPr>
      <w:b/>
      <w:bCs/>
    </w:rPr>
  </w:style>
  <w:style w:type="character" w:customStyle="1" w:styleId="CommentSubjectChar">
    <w:name w:val="Comment Subject Char"/>
    <w:basedOn w:val="CommentTextChar"/>
    <w:link w:val="CommentSubject"/>
    <w:uiPriority w:val="99"/>
    <w:semiHidden/>
    <w:rsid w:val="007A62EE"/>
    <w:rPr>
      <w:b/>
      <w:bCs/>
    </w:rPr>
  </w:style>
  <w:style w:type="paragraph" w:styleId="FootnoteText">
    <w:name w:val="footnote text"/>
    <w:basedOn w:val="Normal"/>
    <w:link w:val="FootnoteTextChar"/>
    <w:uiPriority w:val="99"/>
    <w:unhideWhenUsed/>
    <w:rsid w:val="00F84C1C"/>
    <w:pPr>
      <w:spacing w:after="0"/>
    </w:pPr>
  </w:style>
  <w:style w:type="character" w:customStyle="1" w:styleId="FootnoteTextChar">
    <w:name w:val="Footnote Text Char"/>
    <w:basedOn w:val="DefaultParagraphFont"/>
    <w:link w:val="FootnoteText"/>
    <w:uiPriority w:val="99"/>
    <w:rsid w:val="00F84C1C"/>
    <w:rPr>
      <w:sz w:val="24"/>
      <w:szCs w:val="24"/>
    </w:rPr>
  </w:style>
  <w:style w:type="character" w:styleId="FootnoteReference">
    <w:name w:val="footnote reference"/>
    <w:basedOn w:val="DefaultParagraphFont"/>
    <w:uiPriority w:val="99"/>
    <w:unhideWhenUsed/>
    <w:rsid w:val="00F84C1C"/>
    <w:rPr>
      <w:vertAlign w:val="superscript"/>
    </w:rPr>
  </w:style>
  <w:style w:type="character" w:styleId="FollowedHyperlink">
    <w:name w:val="FollowedHyperlink"/>
    <w:basedOn w:val="DefaultParagraphFont"/>
    <w:uiPriority w:val="99"/>
    <w:semiHidden/>
    <w:unhideWhenUsed/>
    <w:rsid w:val="0045477C"/>
    <w:rPr>
      <w:color w:val="800080" w:themeColor="followedHyperlink"/>
      <w:u w:val="single"/>
    </w:rPr>
  </w:style>
  <w:style w:type="paragraph" w:styleId="Header">
    <w:name w:val="header"/>
    <w:basedOn w:val="Normal"/>
    <w:link w:val="HeaderChar"/>
    <w:uiPriority w:val="99"/>
    <w:unhideWhenUsed/>
    <w:rsid w:val="00304933"/>
    <w:pPr>
      <w:tabs>
        <w:tab w:val="center" w:pos="4320"/>
        <w:tab w:val="right" w:pos="8640"/>
      </w:tabs>
      <w:spacing w:after="0"/>
    </w:pPr>
  </w:style>
  <w:style w:type="character" w:customStyle="1" w:styleId="HeaderChar">
    <w:name w:val="Header Char"/>
    <w:basedOn w:val="DefaultParagraphFont"/>
    <w:link w:val="Header"/>
    <w:uiPriority w:val="99"/>
    <w:rsid w:val="00304933"/>
    <w:rPr>
      <w:sz w:val="24"/>
      <w:szCs w:val="24"/>
    </w:rPr>
  </w:style>
  <w:style w:type="paragraph" w:styleId="Revision">
    <w:name w:val="Revision"/>
    <w:hidden/>
    <w:uiPriority w:val="99"/>
    <w:semiHidden/>
    <w:rsid w:val="008068AD"/>
    <w:pPr>
      <w:spacing w:after="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iteseerx.ist.psu.edu/viewdoc/download?doi=10.1.1.127.4174&amp;rep=rep1&amp;type=pdf" TargetMode="External"/><Relationship Id="rId12" Type="http://schemas.openxmlformats.org/officeDocument/2006/relationships/hyperlink" Target="http://www.ets.org/Media/Research/pdf/RR-07-11.pdf"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epltt.coe.uga.edu/index.php?title=Scaffolding" TargetMode="External"/><Relationship Id="rId10" Type="http://schemas.openxmlformats.org/officeDocument/2006/relationships/hyperlink" Target="http://learningandtheadolescentmind.org/people_04.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pltt.coe.uga.edu/index.php?title=Scaffolding" TargetMode="External"/><Relationship Id="rId4" Type="http://schemas.openxmlformats.org/officeDocument/2006/relationships/hyperlink" Target="http://uw.physics.wisc.edu/~himpsel/107/Lectures/Cyclone.pdf" TargetMode="External"/><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5628</Words>
  <Characters>32084</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37637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Oosterhof</dc:creator>
  <cp:lastModifiedBy>Albert Oosterhof</cp:lastModifiedBy>
  <cp:revision>2</cp:revision>
  <dcterms:created xsi:type="dcterms:W3CDTF">2013-11-22T17:01:00Z</dcterms:created>
  <dcterms:modified xsi:type="dcterms:W3CDTF">2013-11-22T17:01:00Z</dcterms:modified>
</cp:coreProperties>
</file>